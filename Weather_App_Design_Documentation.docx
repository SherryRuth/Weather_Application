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67E0" w14:textId="77777777" w:rsidR="008B1DFE" w:rsidRDefault="008B1DFE" w:rsidP="008B1DFE">
      <w:pPr>
        <w:rPr>
          <w:sz w:val="36"/>
          <w:szCs w:val="36"/>
        </w:rPr>
      </w:pPr>
      <w:bookmarkStart w:id="0" w:name="_GoBack"/>
      <w:bookmarkEnd w:id="0"/>
      <w:r>
        <w:tab/>
      </w:r>
      <w:r>
        <w:tab/>
      </w:r>
      <w:r>
        <w:tab/>
        <w:t xml:space="preserve">    </w:t>
      </w:r>
      <w:r w:rsidRPr="00B6787B">
        <w:rPr>
          <w:b/>
          <w:bCs/>
          <w:sz w:val="44"/>
          <w:szCs w:val="44"/>
        </w:rPr>
        <w:t>Weather App Documentation</w:t>
      </w:r>
      <w:r w:rsidRPr="00B6787B">
        <w:rPr>
          <w:sz w:val="44"/>
          <w:szCs w:val="44"/>
        </w:rPr>
        <w:t xml:space="preserve"> </w:t>
      </w:r>
    </w:p>
    <w:p w14:paraId="5606B8EB" w14:textId="77777777" w:rsidR="008B1DFE" w:rsidRDefault="008B1DFE" w:rsidP="008B1DFE">
      <w:pPr>
        <w:rPr>
          <w:sz w:val="36"/>
          <w:szCs w:val="36"/>
        </w:rPr>
      </w:pPr>
    </w:p>
    <w:p w14:paraId="5AF0E038" w14:textId="77777777" w:rsidR="008B1DFE" w:rsidRDefault="008B1DFE" w:rsidP="008B1DFE">
      <w:pPr>
        <w:tabs>
          <w:tab w:val="left" w:pos="3240"/>
        </w:tabs>
        <w:rPr>
          <w:sz w:val="36"/>
          <w:szCs w:val="36"/>
        </w:rPr>
      </w:pPr>
      <w:r>
        <w:rPr>
          <w:b/>
          <w:bCs/>
          <w:sz w:val="36"/>
          <w:szCs w:val="36"/>
        </w:rPr>
        <w:t>Problem Statement:-</w:t>
      </w:r>
    </w:p>
    <w:p w14:paraId="65D69DCE" w14:textId="77777777" w:rsidR="008B1DFE" w:rsidRDefault="008B1DFE" w:rsidP="008B1DFE">
      <w:pPr>
        <w:tabs>
          <w:tab w:val="left" w:pos="3240"/>
        </w:tabs>
        <w:rPr>
          <w:sz w:val="28"/>
          <w:szCs w:val="28"/>
        </w:rPr>
      </w:pPr>
      <w:r>
        <w:rPr>
          <w:sz w:val="28"/>
          <w:szCs w:val="28"/>
        </w:rPr>
        <w:t>To deliver a web application which shows the Weather forecast of the coming 7 days starting from the current day based on the location entered by the user.</w:t>
      </w:r>
    </w:p>
    <w:p w14:paraId="7570E364" w14:textId="77777777" w:rsidR="008B1DFE" w:rsidRPr="00B6787B" w:rsidRDefault="008B1DFE" w:rsidP="008B1DFE">
      <w:pPr>
        <w:tabs>
          <w:tab w:val="left" w:pos="3240"/>
        </w:tabs>
        <w:rPr>
          <w:sz w:val="28"/>
          <w:szCs w:val="28"/>
        </w:rPr>
      </w:pPr>
    </w:p>
    <w:p w14:paraId="06D06154" w14:textId="77777777" w:rsidR="008B1DFE" w:rsidRDefault="008B1DFE" w:rsidP="008B1DFE">
      <w:pPr>
        <w:tabs>
          <w:tab w:val="left" w:pos="3240"/>
        </w:tabs>
        <w:rPr>
          <w:b/>
          <w:bCs/>
          <w:sz w:val="36"/>
          <w:szCs w:val="36"/>
        </w:rPr>
      </w:pPr>
      <w:r>
        <w:rPr>
          <w:b/>
          <w:bCs/>
          <w:sz w:val="36"/>
          <w:szCs w:val="36"/>
        </w:rPr>
        <w:t>Objective:-</w:t>
      </w:r>
    </w:p>
    <w:p w14:paraId="03327982" w14:textId="77777777" w:rsidR="008B1DFE" w:rsidRDefault="008B1DFE" w:rsidP="008B1DFE">
      <w:pPr>
        <w:tabs>
          <w:tab w:val="left" w:pos="3240"/>
        </w:tabs>
        <w:rPr>
          <w:sz w:val="28"/>
          <w:szCs w:val="28"/>
        </w:rPr>
      </w:pPr>
      <w:r>
        <w:rPr>
          <w:b/>
          <w:bCs/>
          <w:sz w:val="36"/>
          <w:szCs w:val="36"/>
        </w:rPr>
        <w:t xml:space="preserve"> </w:t>
      </w:r>
      <w:r>
        <w:rPr>
          <w:sz w:val="28"/>
          <w:szCs w:val="28"/>
        </w:rPr>
        <w:t xml:space="preserve">To achieve the desired application by designing a user friendly UI. </w:t>
      </w:r>
    </w:p>
    <w:p w14:paraId="33E5C81F" w14:textId="0D35D01C" w:rsidR="008B1DFE" w:rsidRDefault="008B1DFE" w:rsidP="008B1DFE">
      <w:pPr>
        <w:tabs>
          <w:tab w:val="left" w:pos="3240"/>
        </w:tabs>
        <w:rPr>
          <w:rFonts w:ascii="AppleSystemUIFontBold" w:eastAsiaTheme="minorHAnsi" w:hAnsi="AppleSystemUIFontBold" w:cs="AppleSystemUIFontBold"/>
          <w:b/>
          <w:bCs/>
          <w:lang w:val="en-GB" w:eastAsia="en-US"/>
        </w:rPr>
      </w:pPr>
    </w:p>
    <w:p w14:paraId="214750EF" w14:textId="77777777" w:rsidR="008B1DFE" w:rsidRDefault="008B1DFE" w:rsidP="008B1DFE">
      <w:pPr>
        <w:tabs>
          <w:tab w:val="left" w:pos="3240"/>
        </w:tabs>
        <w:rPr>
          <w:rFonts w:ascii="AppleSystemUIFontBold" w:eastAsiaTheme="minorHAnsi" w:hAnsi="AppleSystemUIFontBold" w:cs="AppleSystemUIFontBold"/>
          <w:b/>
          <w:bCs/>
          <w:lang w:val="en-GB" w:eastAsia="en-US"/>
        </w:rPr>
      </w:pPr>
    </w:p>
    <w:p w14:paraId="426C2739" w14:textId="113B0BFB" w:rsidR="008B1DFE" w:rsidRPr="00351C93" w:rsidRDefault="008B1DFE" w:rsidP="008B1DFE">
      <w:pPr>
        <w:tabs>
          <w:tab w:val="left" w:pos="3240"/>
        </w:tabs>
        <w:rPr>
          <w:sz w:val="36"/>
          <w:szCs w:val="36"/>
        </w:rPr>
      </w:pPr>
      <w:r>
        <w:rPr>
          <w:b/>
          <w:bCs/>
          <w:sz w:val="36"/>
          <w:szCs w:val="36"/>
        </w:rPr>
        <w:t xml:space="preserve">Description:- </w:t>
      </w:r>
      <w:r>
        <w:rPr>
          <w:sz w:val="28"/>
          <w:szCs w:val="28"/>
        </w:rPr>
        <w:t xml:space="preserve"> </w:t>
      </w:r>
      <w:r w:rsidRPr="00334C27">
        <w:rPr>
          <w:rFonts w:eastAsiaTheme="minorHAnsi"/>
          <w:sz w:val="28"/>
          <w:szCs w:val="28"/>
          <w:lang w:val="en-GB" w:eastAsia="en-US"/>
        </w:rPr>
        <w:t>A</w:t>
      </w:r>
      <w:r>
        <w:rPr>
          <w:rFonts w:eastAsiaTheme="minorHAnsi"/>
          <w:sz w:val="28"/>
          <w:szCs w:val="28"/>
          <w:lang w:val="en-GB" w:eastAsia="en-US"/>
        </w:rPr>
        <w:t xml:space="preserve"> user </w:t>
      </w:r>
      <w:r w:rsidRPr="00334C27">
        <w:rPr>
          <w:rFonts w:eastAsiaTheme="minorHAnsi"/>
          <w:sz w:val="28"/>
          <w:szCs w:val="28"/>
          <w:lang w:val="en-GB" w:eastAsia="en-US"/>
        </w:rPr>
        <w:t>want</w:t>
      </w:r>
      <w:r>
        <w:rPr>
          <w:rFonts w:eastAsiaTheme="minorHAnsi"/>
          <w:sz w:val="28"/>
          <w:szCs w:val="28"/>
          <w:lang w:val="en-GB" w:eastAsia="en-US"/>
        </w:rPr>
        <w:t>s</w:t>
      </w:r>
      <w:r w:rsidRPr="00334C27">
        <w:rPr>
          <w:rFonts w:eastAsiaTheme="minorHAnsi"/>
          <w:sz w:val="28"/>
          <w:szCs w:val="28"/>
          <w:lang w:val="en-GB" w:eastAsia="en-US"/>
        </w:rPr>
        <w:t xml:space="preserve"> to get the weather forecast in any city so that </w:t>
      </w:r>
      <w:r>
        <w:rPr>
          <w:rFonts w:eastAsiaTheme="minorHAnsi"/>
          <w:sz w:val="28"/>
          <w:szCs w:val="28"/>
          <w:lang w:val="en-GB" w:eastAsia="en-US"/>
        </w:rPr>
        <w:t xml:space="preserve">he </w:t>
      </w:r>
      <w:r w:rsidRPr="00334C27">
        <w:rPr>
          <w:rFonts w:eastAsiaTheme="minorHAnsi"/>
          <w:sz w:val="28"/>
          <w:szCs w:val="28"/>
          <w:lang w:val="en-GB" w:eastAsia="en-US"/>
        </w:rPr>
        <w:t xml:space="preserve">can plan </w:t>
      </w:r>
      <w:r>
        <w:rPr>
          <w:rFonts w:eastAsiaTheme="minorHAnsi"/>
          <w:sz w:val="28"/>
          <w:szCs w:val="28"/>
          <w:lang w:val="en-GB" w:eastAsia="en-US"/>
        </w:rPr>
        <w:t>his</w:t>
      </w:r>
      <w:r w:rsidRPr="00334C27">
        <w:rPr>
          <w:rFonts w:eastAsiaTheme="minorHAnsi"/>
          <w:sz w:val="28"/>
          <w:szCs w:val="28"/>
          <w:lang w:val="en-GB" w:eastAsia="en-US"/>
        </w:rPr>
        <w:t xml:space="preserve"> day according to it</w:t>
      </w:r>
      <w:r w:rsidRPr="00397097">
        <w:rPr>
          <w:rFonts w:ascii="Telugu Sangam MN" w:eastAsiaTheme="minorHAnsi" w:hAnsi="Telugu Sangam MN" w:cs="Telugu Sangam MN"/>
          <w:sz w:val="28"/>
          <w:szCs w:val="28"/>
          <w:lang w:val="en-GB" w:eastAsia="en-US"/>
        </w:rPr>
        <w:t>.</w:t>
      </w:r>
      <w:r>
        <w:rPr>
          <w:sz w:val="28"/>
          <w:szCs w:val="28"/>
        </w:rPr>
        <w:t xml:space="preserve"> Our web application addresses this need. The web application consists of fields in which the user</w:t>
      </w:r>
      <w:ins w:id="1" w:author="Abhavya Verma Intern20">
        <w:r>
          <w:rPr>
            <w:sz w:val="28"/>
            <w:szCs w:val="28"/>
          </w:rPr>
          <w:t>.</w:t>
        </w:r>
      </w:ins>
      <w:r>
        <w:rPr>
          <w:sz w:val="28"/>
          <w:szCs w:val="28"/>
        </w:rPr>
        <w:t xml:space="preserve"> enters the location details and the current day details. As per the location details the temperature of that particular day is fetched.</w:t>
      </w:r>
    </w:p>
    <w:p w14:paraId="4A299BFC" w14:textId="77777777" w:rsidR="008B1DFE" w:rsidRDefault="008B1DFE" w:rsidP="008B1DFE">
      <w:pPr>
        <w:tabs>
          <w:tab w:val="left" w:pos="3240"/>
        </w:tabs>
        <w:rPr>
          <w:b/>
          <w:bCs/>
        </w:rPr>
      </w:pPr>
    </w:p>
    <w:p w14:paraId="39520111" w14:textId="77777777" w:rsidR="008B1DFE" w:rsidRDefault="008B1DFE" w:rsidP="008B1DFE">
      <w:pPr>
        <w:tabs>
          <w:tab w:val="left" w:pos="3240"/>
        </w:tabs>
        <w:rPr>
          <w:b/>
          <w:bCs/>
          <w:sz w:val="36"/>
          <w:szCs w:val="36"/>
        </w:rPr>
      </w:pPr>
    </w:p>
    <w:p w14:paraId="19FFBFF2" w14:textId="77777777" w:rsidR="008B1DFE" w:rsidRDefault="008B1DFE" w:rsidP="008B1DFE">
      <w:pPr>
        <w:tabs>
          <w:tab w:val="left" w:pos="3240"/>
        </w:tabs>
        <w:rPr>
          <w:b/>
          <w:bCs/>
          <w:sz w:val="36"/>
          <w:szCs w:val="36"/>
        </w:rPr>
      </w:pPr>
      <w:r>
        <w:rPr>
          <w:b/>
          <w:bCs/>
          <w:sz w:val="36"/>
          <w:szCs w:val="36"/>
        </w:rPr>
        <w:t>Requirements:-</w:t>
      </w:r>
    </w:p>
    <w:p w14:paraId="0373676E" w14:textId="77777777" w:rsidR="008B1DFE" w:rsidRDefault="008B1DFE" w:rsidP="008B1DFE">
      <w:pPr>
        <w:tabs>
          <w:tab w:val="left" w:pos="3240"/>
        </w:tabs>
        <w:rPr>
          <w:b/>
          <w:bCs/>
          <w:sz w:val="36"/>
          <w:szCs w:val="36"/>
        </w:rPr>
      </w:pPr>
    </w:p>
    <w:p w14:paraId="7D53A97E" w14:textId="77777777" w:rsidR="008B1DFE" w:rsidRDefault="008B1DFE" w:rsidP="008B1DFE">
      <w:pPr>
        <w:tabs>
          <w:tab w:val="left" w:pos="3240"/>
        </w:tabs>
        <w:rPr>
          <w:b/>
          <w:bCs/>
          <w:sz w:val="36"/>
          <w:szCs w:val="36"/>
        </w:rPr>
      </w:pPr>
    </w:p>
    <w:p w14:paraId="0D9A525E" w14:textId="77777777" w:rsidR="008B1DFE" w:rsidRDefault="008B1DFE" w:rsidP="008B1DFE">
      <w:pPr>
        <w:tabs>
          <w:tab w:val="left" w:pos="3240"/>
        </w:tabs>
        <w:rPr>
          <w:b/>
          <w:bCs/>
          <w:sz w:val="36"/>
          <w:szCs w:val="36"/>
        </w:rPr>
      </w:pPr>
    </w:p>
    <w:p w14:paraId="7456A2E8" w14:textId="77777777" w:rsidR="008B1DFE" w:rsidRDefault="008B1DFE" w:rsidP="008B1DFE">
      <w:pPr>
        <w:tabs>
          <w:tab w:val="left" w:pos="3240"/>
        </w:tabs>
        <w:rPr>
          <w:b/>
          <w:bCs/>
          <w:sz w:val="36"/>
          <w:szCs w:val="36"/>
        </w:rPr>
      </w:pPr>
      <w:r>
        <w:rPr>
          <w:b/>
          <w:bCs/>
          <w:noProof/>
          <w:sz w:val="36"/>
          <w:szCs w:val="36"/>
        </w:rPr>
        <w:drawing>
          <wp:inline distT="0" distB="0" distL="0" distR="0" wp14:anchorId="1723997E" wp14:editId="4BC436D6">
            <wp:extent cx="5727700" cy="33928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19 at 4.12.55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392805"/>
                    </a:xfrm>
                    <a:prstGeom prst="rect">
                      <a:avLst/>
                    </a:prstGeom>
                  </pic:spPr>
                </pic:pic>
              </a:graphicData>
            </a:graphic>
          </wp:inline>
        </w:drawing>
      </w:r>
    </w:p>
    <w:p w14:paraId="3AB4986A" w14:textId="77777777" w:rsidR="008B1DFE" w:rsidRDefault="008B1DFE" w:rsidP="008B1DFE">
      <w:pPr>
        <w:tabs>
          <w:tab w:val="left" w:pos="3240"/>
        </w:tabs>
      </w:pPr>
      <w:r>
        <w:t xml:space="preserve">     </w:t>
      </w:r>
    </w:p>
    <w:p w14:paraId="3D47F758" w14:textId="77777777" w:rsidR="008B1DFE" w:rsidRDefault="008B1DFE" w:rsidP="008B1DFE">
      <w:pPr>
        <w:tabs>
          <w:tab w:val="left" w:pos="3240"/>
        </w:tabs>
      </w:pPr>
    </w:p>
    <w:p w14:paraId="0CE8C6D6" w14:textId="77777777" w:rsidR="008B1DFE" w:rsidRDefault="008B1DFE" w:rsidP="008B1DFE">
      <w:pPr>
        <w:tabs>
          <w:tab w:val="left" w:pos="3240"/>
        </w:tabs>
        <w:rPr>
          <w:sz w:val="32"/>
          <w:szCs w:val="32"/>
        </w:rPr>
      </w:pPr>
    </w:p>
    <w:p w14:paraId="5920A761" w14:textId="77777777" w:rsidR="008B1DFE" w:rsidRDefault="008B1DFE" w:rsidP="008B1DFE">
      <w:pPr>
        <w:tabs>
          <w:tab w:val="left" w:pos="3240"/>
        </w:tabs>
        <w:rPr>
          <w:sz w:val="32"/>
          <w:szCs w:val="32"/>
        </w:rPr>
      </w:pPr>
    </w:p>
    <w:p w14:paraId="54C21173" w14:textId="77777777" w:rsidR="008B1DFE" w:rsidRDefault="008B1DFE" w:rsidP="008B1DFE">
      <w:pPr>
        <w:tabs>
          <w:tab w:val="left" w:pos="3240"/>
        </w:tabs>
        <w:rPr>
          <w:sz w:val="32"/>
          <w:szCs w:val="32"/>
        </w:rPr>
      </w:pPr>
    </w:p>
    <w:p w14:paraId="3424411E" w14:textId="77777777" w:rsidR="008B1DFE" w:rsidRDefault="008B1DFE" w:rsidP="008B1DFE">
      <w:pPr>
        <w:tabs>
          <w:tab w:val="left" w:pos="3240"/>
        </w:tabs>
        <w:rPr>
          <w:sz w:val="32"/>
          <w:szCs w:val="32"/>
        </w:rPr>
      </w:pPr>
    </w:p>
    <w:p w14:paraId="6DE2FBA8" w14:textId="77777777" w:rsidR="008B1DFE" w:rsidRDefault="008B1DFE" w:rsidP="008B1DFE">
      <w:pPr>
        <w:tabs>
          <w:tab w:val="left" w:pos="3240"/>
        </w:tabs>
        <w:rPr>
          <w:sz w:val="32"/>
          <w:szCs w:val="32"/>
        </w:rPr>
      </w:pPr>
    </w:p>
    <w:p w14:paraId="37DD3B1E" w14:textId="77777777" w:rsidR="008B1DFE" w:rsidRDefault="008B1DFE" w:rsidP="008B1DFE">
      <w:pPr>
        <w:tabs>
          <w:tab w:val="left" w:pos="3240"/>
        </w:tabs>
        <w:rPr>
          <w:sz w:val="32"/>
          <w:szCs w:val="32"/>
        </w:rPr>
      </w:pPr>
      <w:r w:rsidRPr="00B6787B">
        <w:rPr>
          <w:sz w:val="32"/>
          <w:szCs w:val="32"/>
        </w:rPr>
        <w:t>UI Requirements:-</w:t>
      </w:r>
    </w:p>
    <w:p w14:paraId="3D31B4B5" w14:textId="77777777" w:rsidR="008B1DFE" w:rsidRDefault="008B1DFE" w:rsidP="008B1DFE">
      <w:pPr>
        <w:pStyle w:val="ListParagraph"/>
        <w:numPr>
          <w:ilvl w:val="0"/>
          <w:numId w:val="1"/>
        </w:numPr>
        <w:tabs>
          <w:tab w:val="left" w:pos="3240"/>
        </w:tabs>
        <w:rPr>
          <w:sz w:val="32"/>
          <w:szCs w:val="32"/>
        </w:rPr>
      </w:pPr>
      <w:r>
        <w:rPr>
          <w:sz w:val="32"/>
          <w:szCs w:val="32"/>
        </w:rPr>
        <w:t>JavaScript</w:t>
      </w:r>
    </w:p>
    <w:p w14:paraId="36EE502F" w14:textId="77777777" w:rsidR="008B1DFE" w:rsidRDefault="008B1DFE" w:rsidP="008B1DFE">
      <w:pPr>
        <w:pStyle w:val="ListParagraph"/>
        <w:numPr>
          <w:ilvl w:val="0"/>
          <w:numId w:val="1"/>
        </w:numPr>
        <w:tabs>
          <w:tab w:val="left" w:pos="3240"/>
        </w:tabs>
        <w:rPr>
          <w:sz w:val="32"/>
          <w:szCs w:val="32"/>
        </w:rPr>
      </w:pPr>
      <w:r>
        <w:rPr>
          <w:sz w:val="32"/>
          <w:szCs w:val="32"/>
        </w:rPr>
        <w:t>jQuery</w:t>
      </w:r>
    </w:p>
    <w:p w14:paraId="6F86D90A" w14:textId="77777777" w:rsidR="008B1DFE" w:rsidRDefault="008B1DFE" w:rsidP="008B1DFE">
      <w:pPr>
        <w:pStyle w:val="ListParagraph"/>
        <w:numPr>
          <w:ilvl w:val="0"/>
          <w:numId w:val="1"/>
        </w:numPr>
        <w:tabs>
          <w:tab w:val="left" w:pos="3240"/>
        </w:tabs>
        <w:rPr>
          <w:sz w:val="32"/>
          <w:szCs w:val="32"/>
        </w:rPr>
      </w:pPr>
      <w:r>
        <w:rPr>
          <w:sz w:val="32"/>
          <w:szCs w:val="32"/>
        </w:rPr>
        <w:t>HTML</w:t>
      </w:r>
    </w:p>
    <w:p w14:paraId="234136CA" w14:textId="77777777" w:rsidR="008B1DFE" w:rsidRDefault="008B1DFE" w:rsidP="008B1DFE">
      <w:pPr>
        <w:pStyle w:val="ListParagraph"/>
        <w:numPr>
          <w:ilvl w:val="0"/>
          <w:numId w:val="1"/>
        </w:numPr>
        <w:tabs>
          <w:tab w:val="left" w:pos="3240"/>
        </w:tabs>
        <w:rPr>
          <w:sz w:val="32"/>
          <w:szCs w:val="32"/>
        </w:rPr>
      </w:pPr>
      <w:r>
        <w:rPr>
          <w:sz w:val="32"/>
          <w:szCs w:val="32"/>
        </w:rPr>
        <w:t>CSS</w:t>
      </w:r>
    </w:p>
    <w:p w14:paraId="17DFBB6D" w14:textId="77777777" w:rsidR="008B1DFE" w:rsidRDefault="008B1DFE" w:rsidP="008B1DFE">
      <w:pPr>
        <w:pStyle w:val="ListParagraph"/>
        <w:numPr>
          <w:ilvl w:val="0"/>
          <w:numId w:val="1"/>
        </w:numPr>
        <w:tabs>
          <w:tab w:val="left" w:pos="3240"/>
        </w:tabs>
        <w:rPr>
          <w:sz w:val="32"/>
          <w:szCs w:val="32"/>
        </w:rPr>
      </w:pPr>
      <w:r>
        <w:rPr>
          <w:sz w:val="32"/>
          <w:szCs w:val="32"/>
        </w:rPr>
        <w:t>API</w:t>
      </w:r>
    </w:p>
    <w:p w14:paraId="7D26087B" w14:textId="77777777" w:rsidR="008B1DFE" w:rsidRDefault="008B1DFE" w:rsidP="008B1DFE">
      <w:pPr>
        <w:pStyle w:val="ListParagraph"/>
        <w:numPr>
          <w:ilvl w:val="0"/>
          <w:numId w:val="1"/>
        </w:numPr>
        <w:tabs>
          <w:tab w:val="left" w:pos="3240"/>
        </w:tabs>
        <w:rPr>
          <w:sz w:val="32"/>
          <w:szCs w:val="32"/>
        </w:rPr>
      </w:pPr>
      <w:r>
        <w:rPr>
          <w:sz w:val="32"/>
          <w:szCs w:val="32"/>
        </w:rPr>
        <w:t>OpenWeatherMap</w:t>
      </w:r>
    </w:p>
    <w:p w14:paraId="37204641" w14:textId="77777777" w:rsidR="008B1DFE" w:rsidRDefault="008B1DFE" w:rsidP="008B1DFE">
      <w:pPr>
        <w:pStyle w:val="ListParagraph"/>
        <w:numPr>
          <w:ilvl w:val="0"/>
          <w:numId w:val="1"/>
        </w:numPr>
        <w:tabs>
          <w:tab w:val="left" w:pos="3240"/>
        </w:tabs>
        <w:rPr>
          <w:sz w:val="32"/>
          <w:szCs w:val="32"/>
        </w:rPr>
      </w:pPr>
      <w:r>
        <w:rPr>
          <w:sz w:val="32"/>
          <w:szCs w:val="32"/>
        </w:rPr>
        <w:t>Brackets Editor</w:t>
      </w:r>
    </w:p>
    <w:p w14:paraId="6C33F0EB" w14:textId="77777777" w:rsidR="008B1DFE" w:rsidRDefault="008B1DFE" w:rsidP="008B1DFE">
      <w:pPr>
        <w:pStyle w:val="ListParagraph"/>
        <w:tabs>
          <w:tab w:val="left" w:pos="3240"/>
        </w:tabs>
        <w:rPr>
          <w:sz w:val="32"/>
          <w:szCs w:val="32"/>
        </w:rPr>
      </w:pPr>
    </w:p>
    <w:p w14:paraId="1FAE6840" w14:textId="77777777" w:rsidR="008B1DFE" w:rsidRDefault="008B1DFE" w:rsidP="008B1DFE">
      <w:pPr>
        <w:tabs>
          <w:tab w:val="left" w:pos="3240"/>
        </w:tabs>
        <w:rPr>
          <w:sz w:val="32"/>
          <w:szCs w:val="32"/>
        </w:rPr>
      </w:pPr>
      <w:r>
        <w:rPr>
          <w:sz w:val="32"/>
          <w:szCs w:val="32"/>
        </w:rPr>
        <w:t>Other Requirements:-</w:t>
      </w:r>
    </w:p>
    <w:p w14:paraId="00E222EA" w14:textId="77777777" w:rsidR="008B1DFE" w:rsidRDefault="008B1DFE" w:rsidP="008B1DFE">
      <w:pPr>
        <w:pStyle w:val="ListParagraph"/>
        <w:numPr>
          <w:ilvl w:val="0"/>
          <w:numId w:val="2"/>
        </w:numPr>
        <w:tabs>
          <w:tab w:val="left" w:pos="3240"/>
        </w:tabs>
        <w:rPr>
          <w:sz w:val="32"/>
          <w:szCs w:val="32"/>
        </w:rPr>
      </w:pPr>
      <w:r>
        <w:rPr>
          <w:sz w:val="32"/>
          <w:szCs w:val="32"/>
        </w:rPr>
        <w:t>Docker</w:t>
      </w:r>
    </w:p>
    <w:p w14:paraId="7E621F4E" w14:textId="77777777" w:rsidR="008B1DFE" w:rsidRDefault="008B1DFE" w:rsidP="008B1DFE">
      <w:pPr>
        <w:pStyle w:val="ListParagraph"/>
        <w:numPr>
          <w:ilvl w:val="0"/>
          <w:numId w:val="2"/>
        </w:numPr>
        <w:tabs>
          <w:tab w:val="left" w:pos="3240"/>
        </w:tabs>
        <w:rPr>
          <w:sz w:val="32"/>
          <w:szCs w:val="32"/>
        </w:rPr>
      </w:pPr>
      <w:r>
        <w:rPr>
          <w:sz w:val="32"/>
          <w:szCs w:val="32"/>
        </w:rPr>
        <w:t>GIT</w:t>
      </w:r>
    </w:p>
    <w:p w14:paraId="1557EB4D" w14:textId="77777777" w:rsidR="008B1DFE" w:rsidRDefault="008B1DFE" w:rsidP="008B1DFE">
      <w:pPr>
        <w:pStyle w:val="ListParagraph"/>
        <w:numPr>
          <w:ilvl w:val="0"/>
          <w:numId w:val="2"/>
        </w:numPr>
        <w:tabs>
          <w:tab w:val="left" w:pos="3240"/>
        </w:tabs>
        <w:rPr>
          <w:sz w:val="32"/>
          <w:szCs w:val="32"/>
        </w:rPr>
      </w:pPr>
      <w:r>
        <w:rPr>
          <w:sz w:val="32"/>
          <w:szCs w:val="32"/>
        </w:rPr>
        <w:t>JENKINS</w:t>
      </w:r>
    </w:p>
    <w:p w14:paraId="68EAA0A4" w14:textId="77777777" w:rsidR="008B1DFE" w:rsidRDefault="008B1DFE" w:rsidP="008B1DFE">
      <w:pPr>
        <w:pStyle w:val="ListParagraph"/>
        <w:numPr>
          <w:ilvl w:val="0"/>
          <w:numId w:val="2"/>
        </w:numPr>
        <w:tabs>
          <w:tab w:val="left" w:pos="3240"/>
        </w:tabs>
        <w:rPr>
          <w:sz w:val="32"/>
          <w:szCs w:val="32"/>
        </w:rPr>
      </w:pPr>
      <w:r>
        <w:rPr>
          <w:sz w:val="32"/>
          <w:szCs w:val="32"/>
        </w:rPr>
        <w:t>JIRA</w:t>
      </w:r>
    </w:p>
    <w:p w14:paraId="0C21B236" w14:textId="77777777" w:rsidR="008B1DFE" w:rsidRDefault="008B1DFE" w:rsidP="008B1DFE">
      <w:pPr>
        <w:pStyle w:val="ListParagraph"/>
        <w:numPr>
          <w:ilvl w:val="0"/>
          <w:numId w:val="2"/>
        </w:numPr>
        <w:tabs>
          <w:tab w:val="left" w:pos="3240"/>
        </w:tabs>
        <w:rPr>
          <w:sz w:val="32"/>
          <w:szCs w:val="32"/>
        </w:rPr>
      </w:pPr>
      <w:r>
        <w:rPr>
          <w:sz w:val="32"/>
          <w:szCs w:val="32"/>
        </w:rPr>
        <w:t>Cloud Instance</w:t>
      </w:r>
    </w:p>
    <w:p w14:paraId="03BE740C" w14:textId="77777777" w:rsidR="008B1DFE" w:rsidRDefault="008B1DFE" w:rsidP="008B1DFE">
      <w:pPr>
        <w:tabs>
          <w:tab w:val="left" w:pos="3240"/>
        </w:tabs>
        <w:rPr>
          <w:sz w:val="32"/>
          <w:szCs w:val="32"/>
        </w:rPr>
      </w:pPr>
    </w:p>
    <w:p w14:paraId="3C76AD34" w14:textId="77777777" w:rsidR="008B1DFE" w:rsidRDefault="008B1DFE" w:rsidP="008B1DFE">
      <w:pPr>
        <w:tabs>
          <w:tab w:val="left" w:pos="3240"/>
        </w:tabs>
        <w:rPr>
          <w:b/>
          <w:bCs/>
          <w:sz w:val="36"/>
          <w:szCs w:val="36"/>
        </w:rPr>
      </w:pPr>
    </w:p>
    <w:p w14:paraId="2FDF6A40" w14:textId="77777777" w:rsidR="008B1DFE" w:rsidRDefault="008B1DFE" w:rsidP="008B1DFE">
      <w:pPr>
        <w:tabs>
          <w:tab w:val="left" w:pos="3240"/>
        </w:tabs>
        <w:rPr>
          <w:b/>
          <w:bCs/>
          <w:sz w:val="36"/>
          <w:szCs w:val="36"/>
        </w:rPr>
      </w:pPr>
    </w:p>
    <w:p w14:paraId="28FBE23B" w14:textId="77777777" w:rsidR="008B1DFE" w:rsidRDefault="008B1DFE" w:rsidP="008B1DFE">
      <w:pPr>
        <w:tabs>
          <w:tab w:val="left" w:pos="3240"/>
        </w:tabs>
        <w:rPr>
          <w:b/>
          <w:bCs/>
          <w:sz w:val="36"/>
          <w:szCs w:val="36"/>
        </w:rPr>
      </w:pPr>
    </w:p>
    <w:p w14:paraId="6222C820" w14:textId="77777777" w:rsidR="008B1DFE" w:rsidRDefault="008B1DFE" w:rsidP="008B1DFE">
      <w:pPr>
        <w:tabs>
          <w:tab w:val="left" w:pos="3240"/>
        </w:tabs>
        <w:rPr>
          <w:b/>
          <w:bCs/>
          <w:sz w:val="36"/>
          <w:szCs w:val="36"/>
        </w:rPr>
      </w:pPr>
    </w:p>
    <w:p w14:paraId="6B645388" w14:textId="77777777" w:rsidR="008B1DFE" w:rsidRDefault="008B1DFE" w:rsidP="008B1DFE">
      <w:pPr>
        <w:tabs>
          <w:tab w:val="left" w:pos="3240"/>
        </w:tabs>
        <w:rPr>
          <w:b/>
          <w:bCs/>
          <w:sz w:val="36"/>
          <w:szCs w:val="36"/>
        </w:rPr>
      </w:pPr>
    </w:p>
    <w:p w14:paraId="02E5756E" w14:textId="77777777" w:rsidR="008B1DFE" w:rsidRDefault="008B1DFE" w:rsidP="008B1DFE">
      <w:pPr>
        <w:tabs>
          <w:tab w:val="left" w:pos="3240"/>
        </w:tabs>
        <w:rPr>
          <w:b/>
          <w:bCs/>
          <w:sz w:val="36"/>
          <w:szCs w:val="36"/>
        </w:rPr>
      </w:pPr>
    </w:p>
    <w:p w14:paraId="37D6BB87" w14:textId="77777777" w:rsidR="008B1DFE" w:rsidRDefault="008B1DFE" w:rsidP="008B1DFE">
      <w:pPr>
        <w:tabs>
          <w:tab w:val="left" w:pos="3240"/>
        </w:tabs>
        <w:rPr>
          <w:b/>
          <w:bCs/>
          <w:sz w:val="36"/>
          <w:szCs w:val="36"/>
        </w:rPr>
      </w:pPr>
    </w:p>
    <w:p w14:paraId="43E4F739" w14:textId="77777777" w:rsidR="008B1DFE" w:rsidRDefault="008B1DFE" w:rsidP="008B1DFE">
      <w:pPr>
        <w:tabs>
          <w:tab w:val="left" w:pos="3240"/>
        </w:tabs>
        <w:rPr>
          <w:b/>
          <w:bCs/>
          <w:sz w:val="36"/>
          <w:szCs w:val="36"/>
        </w:rPr>
      </w:pPr>
    </w:p>
    <w:p w14:paraId="41ED13A2" w14:textId="77777777" w:rsidR="008B1DFE" w:rsidRDefault="008B1DFE" w:rsidP="008B1DFE">
      <w:pPr>
        <w:tabs>
          <w:tab w:val="left" w:pos="3240"/>
        </w:tabs>
        <w:rPr>
          <w:b/>
          <w:bCs/>
          <w:sz w:val="36"/>
          <w:szCs w:val="36"/>
        </w:rPr>
      </w:pPr>
    </w:p>
    <w:p w14:paraId="3F170418" w14:textId="77777777" w:rsidR="008B1DFE" w:rsidRDefault="008B1DFE" w:rsidP="008B1DFE">
      <w:pPr>
        <w:tabs>
          <w:tab w:val="left" w:pos="3240"/>
        </w:tabs>
        <w:rPr>
          <w:b/>
          <w:bCs/>
          <w:sz w:val="36"/>
          <w:szCs w:val="36"/>
        </w:rPr>
      </w:pPr>
    </w:p>
    <w:p w14:paraId="7104E92D" w14:textId="77777777" w:rsidR="008B1DFE" w:rsidRDefault="008B1DFE" w:rsidP="008B1DFE">
      <w:pPr>
        <w:tabs>
          <w:tab w:val="left" w:pos="3240"/>
        </w:tabs>
        <w:rPr>
          <w:b/>
          <w:bCs/>
          <w:sz w:val="36"/>
          <w:szCs w:val="36"/>
        </w:rPr>
      </w:pPr>
    </w:p>
    <w:p w14:paraId="64726918" w14:textId="77777777" w:rsidR="008B1DFE" w:rsidRDefault="008B1DFE" w:rsidP="008B1DFE">
      <w:pPr>
        <w:tabs>
          <w:tab w:val="left" w:pos="3240"/>
        </w:tabs>
        <w:rPr>
          <w:b/>
          <w:bCs/>
          <w:sz w:val="36"/>
          <w:szCs w:val="36"/>
        </w:rPr>
      </w:pPr>
    </w:p>
    <w:p w14:paraId="35BBEE40" w14:textId="77777777" w:rsidR="008B1DFE" w:rsidRDefault="008B1DFE" w:rsidP="008B1DFE">
      <w:pPr>
        <w:tabs>
          <w:tab w:val="left" w:pos="3240"/>
        </w:tabs>
        <w:rPr>
          <w:b/>
          <w:bCs/>
          <w:sz w:val="36"/>
          <w:szCs w:val="36"/>
        </w:rPr>
      </w:pPr>
    </w:p>
    <w:p w14:paraId="054624B7" w14:textId="77777777" w:rsidR="008B1DFE" w:rsidRDefault="008B1DFE" w:rsidP="008B1DFE">
      <w:pPr>
        <w:tabs>
          <w:tab w:val="left" w:pos="3240"/>
        </w:tabs>
        <w:rPr>
          <w:b/>
          <w:bCs/>
          <w:sz w:val="36"/>
          <w:szCs w:val="36"/>
        </w:rPr>
      </w:pPr>
    </w:p>
    <w:p w14:paraId="05AFE153" w14:textId="3C5ADFBD" w:rsidR="008B1DFE" w:rsidRDefault="008B1DFE" w:rsidP="008B1DFE">
      <w:pPr>
        <w:tabs>
          <w:tab w:val="left" w:pos="3240"/>
        </w:tabs>
      </w:pPr>
      <w:r w:rsidRPr="00D7235F">
        <w:rPr>
          <w:b/>
          <w:bCs/>
          <w:sz w:val="36"/>
          <w:szCs w:val="36"/>
        </w:rPr>
        <w:lastRenderedPageBreak/>
        <w:t>Architecture</w:t>
      </w:r>
      <w:r>
        <w:t>:-</w:t>
      </w:r>
    </w:p>
    <w:p w14:paraId="4763D8FC" w14:textId="77777777" w:rsidR="008B1DFE" w:rsidRDefault="008B1DFE" w:rsidP="008B1DFE">
      <w:pPr>
        <w:tabs>
          <w:tab w:val="left" w:pos="3240"/>
        </w:tabs>
      </w:pPr>
    </w:p>
    <w:p w14:paraId="5C881F5A" w14:textId="5A1B429A" w:rsidR="008B1DFE" w:rsidRPr="00362C8F" w:rsidRDefault="008B1DFE" w:rsidP="008B1DFE">
      <w:pPr>
        <w:pStyle w:val="ListParagraph"/>
        <w:numPr>
          <w:ilvl w:val="0"/>
          <w:numId w:val="3"/>
        </w:numPr>
        <w:tabs>
          <w:tab w:val="left" w:pos="3240"/>
        </w:tabs>
      </w:pPr>
      <w:r>
        <w:rPr>
          <w:sz w:val="32"/>
          <w:szCs w:val="32"/>
        </w:rPr>
        <w:t xml:space="preserve">The </w:t>
      </w:r>
      <w:r w:rsidR="00242C25">
        <w:rPr>
          <w:sz w:val="32"/>
          <w:szCs w:val="32"/>
        </w:rPr>
        <w:t xml:space="preserve"> three</w:t>
      </w:r>
      <w:r>
        <w:rPr>
          <w:sz w:val="32"/>
          <w:szCs w:val="32"/>
        </w:rPr>
        <w:t xml:space="preserve"> different Plans with their Pros and Cons are as follow:-</w:t>
      </w:r>
    </w:p>
    <w:p w14:paraId="6D27976F" w14:textId="77777777" w:rsidR="008B1DFE" w:rsidRDefault="008B1DFE" w:rsidP="008B1DFE">
      <w:pPr>
        <w:tabs>
          <w:tab w:val="left" w:pos="3240"/>
        </w:tabs>
        <w:rPr>
          <w:sz w:val="32"/>
          <w:szCs w:val="32"/>
        </w:rPr>
      </w:pPr>
    </w:p>
    <w:p w14:paraId="22E97211" w14:textId="77777777" w:rsidR="008B1DFE" w:rsidRDefault="008B1DFE" w:rsidP="008B1DFE">
      <w:pPr>
        <w:tabs>
          <w:tab w:val="left" w:pos="3240"/>
        </w:tabs>
        <w:rPr>
          <w:sz w:val="32"/>
          <w:szCs w:val="32"/>
        </w:rPr>
      </w:pPr>
      <w:r>
        <w:rPr>
          <w:sz w:val="32"/>
          <w:szCs w:val="32"/>
        </w:rPr>
        <w:t xml:space="preserve">       </w:t>
      </w:r>
      <w:r>
        <w:rPr>
          <w:noProof/>
          <w:sz w:val="32"/>
          <w:szCs w:val="32"/>
        </w:rPr>
        <w:drawing>
          <wp:inline distT="0" distB="0" distL="0" distR="0" wp14:anchorId="41789532" wp14:editId="4A0076C1">
            <wp:extent cx="5041900" cy="4368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 A.png"/>
                    <pic:cNvPicPr/>
                  </pic:nvPicPr>
                  <pic:blipFill>
                    <a:blip r:embed="rId6">
                      <a:extLst>
                        <a:ext uri="{28A0092B-C50C-407E-A947-70E740481C1C}">
                          <a14:useLocalDpi xmlns:a14="http://schemas.microsoft.com/office/drawing/2010/main" val="0"/>
                        </a:ext>
                      </a:extLst>
                    </a:blip>
                    <a:stretch>
                      <a:fillRect/>
                    </a:stretch>
                  </pic:blipFill>
                  <pic:spPr>
                    <a:xfrm>
                      <a:off x="0" y="0"/>
                      <a:ext cx="5041900" cy="4368800"/>
                    </a:xfrm>
                    <a:prstGeom prst="rect">
                      <a:avLst/>
                    </a:prstGeom>
                  </pic:spPr>
                </pic:pic>
              </a:graphicData>
            </a:graphic>
          </wp:inline>
        </w:drawing>
      </w:r>
    </w:p>
    <w:p w14:paraId="70C9A9A6" w14:textId="77777777" w:rsidR="008B1DFE" w:rsidRDefault="008B1DFE" w:rsidP="008B1DFE">
      <w:pPr>
        <w:tabs>
          <w:tab w:val="left" w:pos="3240"/>
        </w:tabs>
        <w:rPr>
          <w:sz w:val="32"/>
          <w:szCs w:val="32"/>
        </w:rPr>
      </w:pPr>
    </w:p>
    <w:p w14:paraId="037E3D58" w14:textId="77777777" w:rsidR="008B1DFE" w:rsidRPr="007F405F" w:rsidRDefault="008B1DFE" w:rsidP="008B1DFE">
      <w:pPr>
        <w:tabs>
          <w:tab w:val="left" w:pos="3240"/>
        </w:tabs>
        <w:rPr>
          <w:b/>
          <w:bCs/>
          <w:sz w:val="28"/>
          <w:szCs w:val="28"/>
        </w:rPr>
      </w:pPr>
      <w:r w:rsidRPr="007F405F">
        <w:rPr>
          <w:b/>
          <w:bCs/>
          <w:sz w:val="28"/>
          <w:szCs w:val="28"/>
        </w:rPr>
        <w:t>Description:-</w:t>
      </w:r>
    </w:p>
    <w:p w14:paraId="1D040C26" w14:textId="77777777" w:rsidR="008B1DFE" w:rsidRPr="007F405F" w:rsidRDefault="008B1DFE" w:rsidP="008B1DFE">
      <w:pPr>
        <w:tabs>
          <w:tab w:val="left" w:pos="3240"/>
        </w:tabs>
        <w:rPr>
          <w:sz w:val="28"/>
          <w:szCs w:val="28"/>
        </w:rPr>
      </w:pPr>
    </w:p>
    <w:p w14:paraId="3F52C39B" w14:textId="77777777" w:rsidR="008B1DFE" w:rsidRPr="00E23CC5" w:rsidRDefault="008B1DFE" w:rsidP="008B1DFE">
      <w:pPr>
        <w:rPr>
          <w:sz w:val="28"/>
          <w:szCs w:val="28"/>
        </w:rPr>
      </w:pPr>
      <w:r w:rsidRPr="00E23CC5">
        <w:rPr>
          <w:sz w:val="28"/>
          <w:szCs w:val="28"/>
        </w:rPr>
        <w:t>The web page consists of a city field, day field and a submit button. Once the user selects the city and day, the temperature of that particular day will be displayed.</w:t>
      </w:r>
      <w:r w:rsidRPr="00E23CC5">
        <w:rPr>
          <w:sz w:val="28"/>
          <w:szCs w:val="28"/>
        </w:rPr>
        <w:br/>
      </w:r>
    </w:p>
    <w:p w14:paraId="6526D4D1" w14:textId="77777777" w:rsidR="008B1DFE" w:rsidRPr="007F405F" w:rsidRDefault="008B1DFE" w:rsidP="008B1DFE">
      <w:pPr>
        <w:rPr>
          <w:b/>
          <w:bCs/>
          <w:sz w:val="28"/>
          <w:szCs w:val="28"/>
        </w:rPr>
      </w:pPr>
      <w:r w:rsidRPr="007F405F">
        <w:rPr>
          <w:b/>
          <w:bCs/>
          <w:sz w:val="28"/>
          <w:szCs w:val="28"/>
        </w:rPr>
        <w:t xml:space="preserve">Pros: </w:t>
      </w:r>
    </w:p>
    <w:p w14:paraId="1DBF4905" w14:textId="77777777" w:rsidR="008B1DFE" w:rsidRPr="007F405F" w:rsidRDefault="008B1DFE" w:rsidP="008B1DFE"/>
    <w:p w14:paraId="4E60F84B" w14:textId="77777777" w:rsidR="008B1DFE" w:rsidRPr="00E23CC5" w:rsidRDefault="008B1DFE" w:rsidP="008B1DFE">
      <w:pPr>
        <w:rPr>
          <w:sz w:val="28"/>
          <w:szCs w:val="28"/>
        </w:rPr>
      </w:pPr>
      <w:r w:rsidRPr="00E23CC5">
        <w:rPr>
          <w:sz w:val="28"/>
          <w:szCs w:val="28"/>
        </w:rPr>
        <w:t>Simple and easy</w:t>
      </w:r>
      <w:r>
        <w:rPr>
          <w:sz w:val="28"/>
          <w:szCs w:val="28"/>
        </w:rPr>
        <w:t xml:space="preserve">. </w:t>
      </w:r>
    </w:p>
    <w:p w14:paraId="792226EA" w14:textId="77777777" w:rsidR="008B1DFE" w:rsidRPr="007F405F" w:rsidRDefault="008B1DFE" w:rsidP="008B1DFE">
      <w:pPr>
        <w:rPr>
          <w:b/>
          <w:bCs/>
        </w:rPr>
      </w:pPr>
      <w:r w:rsidRPr="007F405F">
        <w:br/>
      </w:r>
      <w:r w:rsidRPr="007F405F">
        <w:rPr>
          <w:b/>
          <w:bCs/>
          <w:sz w:val="28"/>
          <w:szCs w:val="28"/>
        </w:rPr>
        <w:t xml:space="preserve">Cons: </w:t>
      </w:r>
    </w:p>
    <w:p w14:paraId="2E3BDEC3" w14:textId="77777777" w:rsidR="008B1DFE" w:rsidRPr="007F405F" w:rsidRDefault="008B1DFE" w:rsidP="008B1DFE"/>
    <w:p w14:paraId="49DDAD24" w14:textId="77777777" w:rsidR="008B1DFE" w:rsidRDefault="008B1DFE" w:rsidP="008B1DFE">
      <w:pPr>
        <w:rPr>
          <w:sz w:val="28"/>
          <w:szCs w:val="28"/>
        </w:rPr>
      </w:pPr>
      <w:r w:rsidRPr="00E23CC5">
        <w:rPr>
          <w:sz w:val="28"/>
          <w:szCs w:val="28"/>
        </w:rPr>
        <w:t>The city entered by the user may be present in other country.</w:t>
      </w:r>
    </w:p>
    <w:p w14:paraId="584810CC" w14:textId="77777777" w:rsidR="008B1DFE" w:rsidRDefault="008B1DFE" w:rsidP="008B1DFE">
      <w:pPr>
        <w:rPr>
          <w:sz w:val="28"/>
          <w:szCs w:val="28"/>
        </w:rPr>
      </w:pPr>
      <w:r>
        <w:rPr>
          <w:sz w:val="28"/>
          <w:szCs w:val="28"/>
        </w:rPr>
        <w:t>The user may spell the city name incorrectly.</w:t>
      </w:r>
    </w:p>
    <w:p w14:paraId="634B87C5" w14:textId="77777777" w:rsidR="008B1DFE" w:rsidRPr="007F405F" w:rsidRDefault="008B1DFE" w:rsidP="008B1DFE"/>
    <w:p w14:paraId="63A487ED" w14:textId="77777777" w:rsidR="008B1DFE" w:rsidRDefault="008B1DFE" w:rsidP="008B1DFE">
      <w:pPr>
        <w:tabs>
          <w:tab w:val="left" w:pos="3240"/>
        </w:tabs>
      </w:pPr>
    </w:p>
    <w:p w14:paraId="39FF7680" w14:textId="77777777" w:rsidR="008B1DFE" w:rsidRDefault="008B1DFE" w:rsidP="008B1DFE">
      <w:pPr>
        <w:tabs>
          <w:tab w:val="left" w:pos="3240"/>
        </w:tabs>
      </w:pPr>
      <w:r>
        <w:t xml:space="preserve">        </w:t>
      </w:r>
      <w:r>
        <w:rPr>
          <w:noProof/>
        </w:rPr>
        <w:drawing>
          <wp:inline distT="0" distB="0" distL="0" distR="0" wp14:anchorId="0ED8B0EB" wp14:editId="2A07E2F1">
            <wp:extent cx="5105400" cy="4165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 B.png"/>
                    <pic:cNvPicPr/>
                  </pic:nvPicPr>
                  <pic:blipFill>
                    <a:blip r:embed="rId7">
                      <a:extLst>
                        <a:ext uri="{28A0092B-C50C-407E-A947-70E740481C1C}">
                          <a14:useLocalDpi xmlns:a14="http://schemas.microsoft.com/office/drawing/2010/main" val="0"/>
                        </a:ext>
                      </a:extLst>
                    </a:blip>
                    <a:stretch>
                      <a:fillRect/>
                    </a:stretch>
                  </pic:blipFill>
                  <pic:spPr>
                    <a:xfrm>
                      <a:off x="0" y="0"/>
                      <a:ext cx="5105400" cy="4165600"/>
                    </a:xfrm>
                    <a:prstGeom prst="rect">
                      <a:avLst/>
                    </a:prstGeom>
                  </pic:spPr>
                </pic:pic>
              </a:graphicData>
            </a:graphic>
          </wp:inline>
        </w:drawing>
      </w:r>
    </w:p>
    <w:p w14:paraId="1871D974" w14:textId="77777777" w:rsidR="008B1DFE" w:rsidRDefault="008B1DFE" w:rsidP="008B1DFE">
      <w:pPr>
        <w:tabs>
          <w:tab w:val="left" w:pos="3240"/>
        </w:tabs>
      </w:pPr>
    </w:p>
    <w:p w14:paraId="62AFFF85" w14:textId="77777777" w:rsidR="008B1DFE" w:rsidRDefault="008B1DFE" w:rsidP="008B1DFE">
      <w:pPr>
        <w:tabs>
          <w:tab w:val="left" w:pos="3240"/>
        </w:tabs>
      </w:pPr>
    </w:p>
    <w:p w14:paraId="14EA7CFE" w14:textId="77777777" w:rsidR="008B1DFE" w:rsidRDefault="008B1DFE" w:rsidP="008B1DFE">
      <w:pPr>
        <w:tabs>
          <w:tab w:val="left" w:pos="3240"/>
        </w:tabs>
      </w:pPr>
    </w:p>
    <w:p w14:paraId="02C9D06D" w14:textId="77777777" w:rsidR="008B1DFE" w:rsidRPr="007F405F" w:rsidRDefault="008B1DFE" w:rsidP="008B1DFE">
      <w:pPr>
        <w:tabs>
          <w:tab w:val="left" w:pos="3240"/>
        </w:tabs>
        <w:rPr>
          <w:b/>
          <w:bCs/>
          <w:sz w:val="28"/>
          <w:szCs w:val="28"/>
        </w:rPr>
      </w:pPr>
      <w:r w:rsidRPr="007F405F">
        <w:rPr>
          <w:b/>
          <w:bCs/>
          <w:sz w:val="28"/>
          <w:szCs w:val="28"/>
        </w:rPr>
        <w:t>Description:-</w:t>
      </w:r>
    </w:p>
    <w:p w14:paraId="134DA943" w14:textId="77777777" w:rsidR="008B1DFE" w:rsidRPr="00A44A4A" w:rsidRDefault="008B1DFE" w:rsidP="008B1DFE">
      <w:pPr>
        <w:rPr>
          <w:sz w:val="28"/>
          <w:szCs w:val="28"/>
        </w:rPr>
      </w:pPr>
    </w:p>
    <w:p w14:paraId="256323A5" w14:textId="77777777" w:rsidR="008B1DFE" w:rsidRDefault="008B1DFE" w:rsidP="008B1DFE">
      <w:pPr>
        <w:rPr>
          <w:sz w:val="28"/>
          <w:szCs w:val="28"/>
        </w:rPr>
      </w:pPr>
      <w:r w:rsidRPr="00A44A4A">
        <w:rPr>
          <w:sz w:val="28"/>
          <w:szCs w:val="28"/>
        </w:rPr>
        <w:t>The web page consists of country, state, city and day fields. As the user enters the country, state, city and day the user gets to see the weather information that particular day</w:t>
      </w:r>
      <w:r>
        <w:rPr>
          <w:sz w:val="28"/>
          <w:szCs w:val="28"/>
        </w:rPr>
        <w:t>.</w:t>
      </w:r>
    </w:p>
    <w:p w14:paraId="675B332D" w14:textId="77777777" w:rsidR="008B1DFE" w:rsidRPr="00A44A4A" w:rsidRDefault="008B1DFE" w:rsidP="008B1DFE">
      <w:pPr>
        <w:rPr>
          <w:sz w:val="28"/>
          <w:szCs w:val="28"/>
        </w:rPr>
      </w:pPr>
    </w:p>
    <w:p w14:paraId="30C73511" w14:textId="77777777" w:rsidR="008B1DFE" w:rsidRPr="007F405F" w:rsidRDefault="008B1DFE" w:rsidP="008B1DFE">
      <w:pPr>
        <w:rPr>
          <w:b/>
          <w:bCs/>
          <w:sz w:val="28"/>
          <w:szCs w:val="28"/>
        </w:rPr>
      </w:pPr>
      <w:r w:rsidRPr="007F405F">
        <w:rPr>
          <w:b/>
          <w:bCs/>
          <w:sz w:val="28"/>
          <w:szCs w:val="28"/>
        </w:rPr>
        <w:t xml:space="preserve">Pros: </w:t>
      </w:r>
    </w:p>
    <w:p w14:paraId="654BA058" w14:textId="77777777" w:rsidR="008B1DFE" w:rsidRPr="007F405F" w:rsidRDefault="008B1DFE" w:rsidP="008B1DFE"/>
    <w:p w14:paraId="215341A3" w14:textId="77777777" w:rsidR="008B1DFE" w:rsidRDefault="008B1DFE" w:rsidP="008B1DFE">
      <w:pPr>
        <w:rPr>
          <w:sz w:val="28"/>
          <w:szCs w:val="28"/>
        </w:rPr>
      </w:pPr>
      <w:r w:rsidRPr="00A44A4A">
        <w:rPr>
          <w:sz w:val="28"/>
          <w:szCs w:val="28"/>
        </w:rPr>
        <w:t>Simple, easily accessible and better than previous version.</w:t>
      </w:r>
    </w:p>
    <w:p w14:paraId="1209D2C0" w14:textId="77777777" w:rsidR="008B1DFE" w:rsidRDefault="008B1DFE" w:rsidP="008B1DFE">
      <w:pPr>
        <w:rPr>
          <w:sz w:val="28"/>
          <w:szCs w:val="28"/>
        </w:rPr>
      </w:pPr>
      <w:r>
        <w:rPr>
          <w:sz w:val="28"/>
          <w:szCs w:val="28"/>
        </w:rPr>
        <w:t>The fields are more appropriate and well defined.</w:t>
      </w:r>
    </w:p>
    <w:p w14:paraId="1DE6BCA2" w14:textId="77777777" w:rsidR="008B1DFE" w:rsidRDefault="008B1DFE" w:rsidP="008B1DFE">
      <w:pPr>
        <w:rPr>
          <w:sz w:val="28"/>
          <w:szCs w:val="28"/>
        </w:rPr>
      </w:pPr>
      <w:r>
        <w:rPr>
          <w:sz w:val="28"/>
          <w:szCs w:val="28"/>
        </w:rPr>
        <w:t>Less chance of entering wrong city name.</w:t>
      </w:r>
    </w:p>
    <w:p w14:paraId="37DF6520" w14:textId="77777777" w:rsidR="008B1DFE" w:rsidRPr="00A44A4A" w:rsidRDefault="008B1DFE" w:rsidP="008B1DFE">
      <w:pPr>
        <w:rPr>
          <w:sz w:val="28"/>
          <w:szCs w:val="28"/>
        </w:rPr>
      </w:pPr>
    </w:p>
    <w:p w14:paraId="1037410A" w14:textId="77777777" w:rsidR="008B1DFE" w:rsidRPr="007F405F" w:rsidRDefault="008B1DFE" w:rsidP="008B1DFE">
      <w:pPr>
        <w:rPr>
          <w:b/>
          <w:bCs/>
        </w:rPr>
      </w:pPr>
      <w:r w:rsidRPr="00A44A4A">
        <w:rPr>
          <w:sz w:val="28"/>
          <w:szCs w:val="28"/>
        </w:rPr>
        <w:br/>
      </w:r>
      <w:r w:rsidRPr="00A44A4A">
        <w:rPr>
          <w:b/>
          <w:bCs/>
          <w:sz w:val="28"/>
          <w:szCs w:val="28"/>
        </w:rPr>
        <w:t>Cons:</w:t>
      </w:r>
      <w:r w:rsidRPr="007F405F">
        <w:rPr>
          <w:b/>
          <w:bCs/>
        </w:rPr>
        <w:t xml:space="preserve"> </w:t>
      </w:r>
    </w:p>
    <w:p w14:paraId="32C6C9E4" w14:textId="77777777" w:rsidR="008B1DFE" w:rsidRPr="007F405F" w:rsidRDefault="008B1DFE" w:rsidP="008B1DFE"/>
    <w:p w14:paraId="0F3BFE95" w14:textId="77777777" w:rsidR="008B1DFE" w:rsidRDefault="008B1DFE" w:rsidP="008B1DFE">
      <w:pPr>
        <w:rPr>
          <w:sz w:val="28"/>
          <w:szCs w:val="28"/>
        </w:rPr>
      </w:pPr>
      <w:r w:rsidRPr="00A44A4A">
        <w:rPr>
          <w:sz w:val="28"/>
          <w:szCs w:val="28"/>
        </w:rPr>
        <w:t>The user has to enter all the fields even if he wants to access the current location’s temperature.</w:t>
      </w:r>
    </w:p>
    <w:p w14:paraId="5E7AB3F6" w14:textId="77777777" w:rsidR="00FB6017" w:rsidRDefault="008B1DFE" w:rsidP="008B1DFE">
      <w:pPr>
        <w:rPr>
          <w:sz w:val="28"/>
          <w:szCs w:val="28"/>
        </w:rPr>
      </w:pPr>
      <w:r>
        <w:rPr>
          <w:sz w:val="28"/>
          <w:szCs w:val="28"/>
        </w:rPr>
        <w:t xml:space="preserve">The user may be looking for a simple text field to enter the city name. </w:t>
      </w:r>
    </w:p>
    <w:p w14:paraId="67CE022A" w14:textId="77777777" w:rsidR="00AE5579" w:rsidRDefault="00AE5579" w:rsidP="009123F9">
      <w:pPr>
        <w:jc w:val="center"/>
        <w:rPr>
          <w:rFonts w:ascii="Abadi" w:hAnsi="Abadi"/>
          <w:sz w:val="32"/>
          <w:szCs w:val="32"/>
        </w:rPr>
      </w:pPr>
    </w:p>
    <w:p w14:paraId="3EDD640B" w14:textId="6535E457" w:rsidR="009123F9" w:rsidRDefault="009123F9" w:rsidP="009123F9">
      <w:pPr>
        <w:jc w:val="center"/>
        <w:rPr>
          <w:rFonts w:ascii="Abadi" w:hAnsi="Abadi"/>
          <w:sz w:val="32"/>
          <w:szCs w:val="32"/>
        </w:rPr>
      </w:pPr>
      <w:r w:rsidRPr="00AE5579">
        <w:rPr>
          <w:rFonts w:ascii="Abadi" w:hAnsi="Abadi"/>
          <w:sz w:val="32"/>
          <w:szCs w:val="32"/>
        </w:rPr>
        <w:lastRenderedPageBreak/>
        <w:t>PLAN C</w:t>
      </w:r>
    </w:p>
    <w:p w14:paraId="5F85CAB3" w14:textId="77777777" w:rsidR="00AE5579" w:rsidRPr="00AE5579" w:rsidRDefault="00AE5579" w:rsidP="009123F9">
      <w:pPr>
        <w:jc w:val="center"/>
        <w:rPr>
          <w:rFonts w:ascii="Abadi" w:hAnsi="Abadi"/>
          <w:sz w:val="32"/>
          <w:szCs w:val="32"/>
        </w:rPr>
      </w:pPr>
    </w:p>
    <w:p w14:paraId="3125CE29" w14:textId="65350A6A" w:rsidR="008B1DFE" w:rsidRDefault="00FB6017" w:rsidP="009123F9">
      <w:pPr>
        <w:jc w:val="center"/>
        <w:rPr>
          <w:sz w:val="28"/>
          <w:szCs w:val="28"/>
        </w:rPr>
      </w:pPr>
      <w:r>
        <w:rPr>
          <w:noProof/>
          <w:sz w:val="28"/>
          <w:szCs w:val="28"/>
        </w:rPr>
        <w:drawing>
          <wp:inline distT="0" distB="0" distL="0" distR="0" wp14:anchorId="11B9ADF4" wp14:editId="782C38F5">
            <wp:extent cx="6121132" cy="272415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 C 2.png"/>
                    <pic:cNvPicPr/>
                  </pic:nvPicPr>
                  <pic:blipFill rotWithShape="1">
                    <a:blip r:embed="rId8">
                      <a:extLst>
                        <a:ext uri="{28A0092B-C50C-407E-A947-70E740481C1C}">
                          <a14:useLocalDpi xmlns:a14="http://schemas.microsoft.com/office/drawing/2010/main" val="0"/>
                        </a:ext>
                      </a:extLst>
                    </a:blip>
                    <a:srcRect t="7742"/>
                    <a:stretch/>
                  </pic:blipFill>
                  <pic:spPr bwMode="auto">
                    <a:xfrm>
                      <a:off x="0" y="0"/>
                      <a:ext cx="6140131" cy="2732605"/>
                    </a:xfrm>
                    <a:prstGeom prst="rect">
                      <a:avLst/>
                    </a:prstGeom>
                    <a:ln>
                      <a:noFill/>
                    </a:ln>
                    <a:extLst>
                      <a:ext uri="{53640926-AAD7-44D8-BBD7-CCE9431645EC}">
                        <a14:shadowObscured xmlns:a14="http://schemas.microsoft.com/office/drawing/2010/main"/>
                      </a:ext>
                    </a:extLst>
                  </pic:spPr>
                </pic:pic>
              </a:graphicData>
            </a:graphic>
          </wp:inline>
        </w:drawing>
      </w:r>
    </w:p>
    <w:p w14:paraId="1262D33D" w14:textId="77777777" w:rsidR="008B1DFE" w:rsidRDefault="008B1DFE" w:rsidP="008B1DFE">
      <w:pPr>
        <w:rPr>
          <w:sz w:val="28"/>
          <w:szCs w:val="28"/>
        </w:rPr>
      </w:pPr>
    </w:p>
    <w:p w14:paraId="744E848D" w14:textId="77777777" w:rsidR="008B1DFE" w:rsidRPr="007F405F" w:rsidRDefault="008B1DFE" w:rsidP="008B1DFE">
      <w:pPr>
        <w:tabs>
          <w:tab w:val="left" w:pos="3240"/>
        </w:tabs>
        <w:rPr>
          <w:b/>
          <w:bCs/>
          <w:sz w:val="28"/>
          <w:szCs w:val="28"/>
        </w:rPr>
      </w:pPr>
      <w:r w:rsidRPr="007F405F">
        <w:rPr>
          <w:b/>
          <w:bCs/>
          <w:sz w:val="28"/>
          <w:szCs w:val="28"/>
        </w:rPr>
        <w:t>Description:-</w:t>
      </w:r>
    </w:p>
    <w:p w14:paraId="03401AAD" w14:textId="6F6C151C" w:rsidR="008B1DFE" w:rsidRDefault="008B1DFE" w:rsidP="008B1DFE">
      <w:pPr>
        <w:rPr>
          <w:sz w:val="28"/>
          <w:szCs w:val="28"/>
        </w:rPr>
      </w:pPr>
      <w:r>
        <w:rPr>
          <w:sz w:val="28"/>
          <w:szCs w:val="28"/>
        </w:rPr>
        <w:t xml:space="preserve">In this layout there will be a </w:t>
      </w:r>
      <w:r w:rsidR="0075499A">
        <w:rPr>
          <w:sz w:val="28"/>
          <w:szCs w:val="28"/>
        </w:rPr>
        <w:t xml:space="preserve">suggested </w:t>
      </w:r>
      <w:r>
        <w:rPr>
          <w:sz w:val="28"/>
          <w:szCs w:val="28"/>
        </w:rPr>
        <w:t xml:space="preserve">search box for the city field. The user can select from the various </w:t>
      </w:r>
      <w:r w:rsidR="00D06693">
        <w:rPr>
          <w:sz w:val="28"/>
          <w:szCs w:val="28"/>
        </w:rPr>
        <w:t>options</w:t>
      </w:r>
      <w:r>
        <w:rPr>
          <w:sz w:val="28"/>
          <w:szCs w:val="28"/>
        </w:rPr>
        <w:t xml:space="preserve"> available. There is a drop down to select the desired day. The result will be shown in the box.</w:t>
      </w:r>
    </w:p>
    <w:p w14:paraId="4D4BFF4B" w14:textId="77777777" w:rsidR="008B1DFE" w:rsidRDefault="008B1DFE" w:rsidP="008B1DFE">
      <w:pPr>
        <w:rPr>
          <w:sz w:val="28"/>
          <w:szCs w:val="28"/>
        </w:rPr>
      </w:pPr>
    </w:p>
    <w:p w14:paraId="778DACAC" w14:textId="77777777" w:rsidR="008B1DFE" w:rsidRDefault="008B1DFE" w:rsidP="008B1DFE">
      <w:pPr>
        <w:rPr>
          <w:sz w:val="28"/>
          <w:szCs w:val="28"/>
        </w:rPr>
      </w:pPr>
    </w:p>
    <w:p w14:paraId="11263DD2" w14:textId="77777777" w:rsidR="008B1DFE" w:rsidRPr="007F405F" w:rsidRDefault="008B1DFE" w:rsidP="008B1DFE">
      <w:pPr>
        <w:rPr>
          <w:b/>
          <w:bCs/>
          <w:sz w:val="28"/>
          <w:szCs w:val="28"/>
        </w:rPr>
      </w:pPr>
      <w:r>
        <w:rPr>
          <w:sz w:val="28"/>
          <w:szCs w:val="28"/>
        </w:rPr>
        <w:t xml:space="preserve"> </w:t>
      </w:r>
      <w:r w:rsidRPr="007F405F">
        <w:rPr>
          <w:b/>
          <w:bCs/>
          <w:sz w:val="28"/>
          <w:szCs w:val="28"/>
        </w:rPr>
        <w:t xml:space="preserve">Pros: </w:t>
      </w:r>
    </w:p>
    <w:p w14:paraId="031E542B" w14:textId="77777777" w:rsidR="008B1DFE" w:rsidRDefault="008B1DFE" w:rsidP="008B1DFE">
      <w:pPr>
        <w:rPr>
          <w:sz w:val="28"/>
          <w:szCs w:val="28"/>
        </w:rPr>
      </w:pPr>
    </w:p>
    <w:p w14:paraId="3D8FB5E9" w14:textId="77777777" w:rsidR="008B1DFE" w:rsidRDefault="008B1DFE" w:rsidP="008B1DFE">
      <w:pPr>
        <w:rPr>
          <w:sz w:val="28"/>
          <w:szCs w:val="28"/>
        </w:rPr>
      </w:pPr>
      <w:r>
        <w:rPr>
          <w:sz w:val="28"/>
          <w:szCs w:val="28"/>
        </w:rPr>
        <w:t>Simpler than Plan B</w:t>
      </w:r>
    </w:p>
    <w:p w14:paraId="4D427FA4" w14:textId="77777777" w:rsidR="008B1DFE" w:rsidRDefault="008B1DFE" w:rsidP="008B1DFE">
      <w:pPr>
        <w:rPr>
          <w:sz w:val="28"/>
          <w:szCs w:val="28"/>
        </w:rPr>
      </w:pPr>
      <w:r>
        <w:rPr>
          <w:sz w:val="28"/>
          <w:szCs w:val="28"/>
        </w:rPr>
        <w:t>The user doesn’t need to enter the Country name or State name.</w:t>
      </w:r>
    </w:p>
    <w:p w14:paraId="0B2798D0" w14:textId="77777777" w:rsidR="008B1DFE" w:rsidRDefault="008B1DFE" w:rsidP="008B1DFE">
      <w:pPr>
        <w:rPr>
          <w:sz w:val="28"/>
          <w:szCs w:val="28"/>
        </w:rPr>
      </w:pPr>
      <w:r>
        <w:rPr>
          <w:sz w:val="28"/>
          <w:szCs w:val="28"/>
        </w:rPr>
        <w:t>Search will be much faster.</w:t>
      </w:r>
    </w:p>
    <w:p w14:paraId="091E1C10" w14:textId="77777777" w:rsidR="008B1DFE" w:rsidRDefault="008B1DFE" w:rsidP="008B1DFE">
      <w:pPr>
        <w:rPr>
          <w:sz w:val="28"/>
          <w:szCs w:val="28"/>
        </w:rPr>
      </w:pPr>
    </w:p>
    <w:p w14:paraId="632743A3" w14:textId="77777777" w:rsidR="008B1DFE" w:rsidRDefault="008B1DFE" w:rsidP="008B1DFE">
      <w:pPr>
        <w:rPr>
          <w:sz w:val="28"/>
          <w:szCs w:val="28"/>
        </w:rPr>
      </w:pPr>
    </w:p>
    <w:p w14:paraId="745ABC66" w14:textId="77777777" w:rsidR="008B1DFE" w:rsidRDefault="008B1DFE" w:rsidP="008B1DFE">
      <w:pPr>
        <w:rPr>
          <w:b/>
          <w:bCs/>
          <w:sz w:val="28"/>
          <w:szCs w:val="28"/>
        </w:rPr>
      </w:pPr>
      <w:r w:rsidRPr="00A44A4A">
        <w:rPr>
          <w:b/>
          <w:bCs/>
          <w:sz w:val="28"/>
          <w:szCs w:val="28"/>
        </w:rPr>
        <w:t>Cons:</w:t>
      </w:r>
    </w:p>
    <w:p w14:paraId="57FA7C61" w14:textId="77777777" w:rsidR="008B1DFE" w:rsidRDefault="008B1DFE" w:rsidP="008B1DFE">
      <w:pPr>
        <w:rPr>
          <w:b/>
          <w:bCs/>
          <w:sz w:val="28"/>
          <w:szCs w:val="28"/>
        </w:rPr>
      </w:pPr>
    </w:p>
    <w:p w14:paraId="3F8281A9" w14:textId="77777777" w:rsidR="008B1DFE" w:rsidRDefault="008B1DFE" w:rsidP="008B1DFE">
      <w:pPr>
        <w:rPr>
          <w:sz w:val="28"/>
          <w:szCs w:val="28"/>
        </w:rPr>
      </w:pPr>
      <w:r>
        <w:rPr>
          <w:sz w:val="28"/>
          <w:szCs w:val="28"/>
        </w:rPr>
        <w:t>The user may spell the name incorrectly.</w:t>
      </w:r>
    </w:p>
    <w:p w14:paraId="0CB503DE" w14:textId="77777777" w:rsidR="008B1DFE" w:rsidRPr="00B60EC3" w:rsidRDefault="008B1DFE" w:rsidP="008B1DFE">
      <w:pPr>
        <w:rPr>
          <w:sz w:val="28"/>
          <w:szCs w:val="28"/>
        </w:rPr>
      </w:pPr>
      <w:r>
        <w:rPr>
          <w:sz w:val="28"/>
          <w:szCs w:val="28"/>
        </w:rPr>
        <w:t>The user may not be aware of various places with the same name and this may create a confusion in his mind.</w:t>
      </w:r>
    </w:p>
    <w:p w14:paraId="17621C77" w14:textId="77777777" w:rsidR="008B1DFE" w:rsidRDefault="008B1DFE" w:rsidP="008B1DFE">
      <w:pPr>
        <w:rPr>
          <w:sz w:val="28"/>
          <w:szCs w:val="28"/>
        </w:rPr>
      </w:pPr>
    </w:p>
    <w:p w14:paraId="29EAB947" w14:textId="77777777" w:rsidR="008B1DFE" w:rsidRPr="00E23CC5" w:rsidRDefault="008B1DFE" w:rsidP="008B1DFE">
      <w:pPr>
        <w:rPr>
          <w:sz w:val="28"/>
          <w:szCs w:val="28"/>
        </w:rPr>
      </w:pPr>
    </w:p>
    <w:p w14:paraId="5DD00529" w14:textId="77777777" w:rsidR="00AE5579" w:rsidRPr="00AE5579" w:rsidRDefault="00AE5579" w:rsidP="00AE5579">
      <w:pPr>
        <w:tabs>
          <w:tab w:val="left" w:pos="3240"/>
        </w:tabs>
        <w:rPr>
          <w:sz w:val="32"/>
          <w:szCs w:val="32"/>
        </w:rPr>
      </w:pPr>
    </w:p>
    <w:p w14:paraId="4133CF95" w14:textId="1D7636DD" w:rsidR="00AE5579" w:rsidRDefault="00AE5579" w:rsidP="00AE5579">
      <w:pPr>
        <w:pStyle w:val="ListParagraph"/>
        <w:tabs>
          <w:tab w:val="left" w:pos="3240"/>
        </w:tabs>
        <w:rPr>
          <w:sz w:val="32"/>
          <w:szCs w:val="32"/>
        </w:rPr>
      </w:pPr>
    </w:p>
    <w:p w14:paraId="5B236C17" w14:textId="78F683D8" w:rsidR="00AE5579" w:rsidRDefault="00AE5579" w:rsidP="00AE5579">
      <w:pPr>
        <w:pStyle w:val="ListParagraph"/>
        <w:tabs>
          <w:tab w:val="left" w:pos="3240"/>
        </w:tabs>
        <w:rPr>
          <w:sz w:val="32"/>
          <w:szCs w:val="32"/>
        </w:rPr>
      </w:pPr>
    </w:p>
    <w:p w14:paraId="242CFF57" w14:textId="6D4C6879" w:rsidR="00AE5579" w:rsidRDefault="00AE5579" w:rsidP="00AE5579">
      <w:pPr>
        <w:pStyle w:val="ListParagraph"/>
        <w:tabs>
          <w:tab w:val="left" w:pos="3240"/>
        </w:tabs>
        <w:rPr>
          <w:sz w:val="32"/>
          <w:szCs w:val="32"/>
        </w:rPr>
      </w:pPr>
    </w:p>
    <w:p w14:paraId="2750C8D1" w14:textId="77777777" w:rsidR="00AE5579" w:rsidRPr="00AE5579" w:rsidRDefault="00AE5579" w:rsidP="00AE5579">
      <w:pPr>
        <w:pStyle w:val="ListParagraph"/>
        <w:tabs>
          <w:tab w:val="left" w:pos="3240"/>
        </w:tabs>
        <w:rPr>
          <w:sz w:val="32"/>
          <w:szCs w:val="32"/>
        </w:rPr>
      </w:pPr>
    </w:p>
    <w:p w14:paraId="2CD2AD8A" w14:textId="12A78F5E" w:rsidR="008B1DFE" w:rsidRPr="002D2E48" w:rsidRDefault="008B1DFE" w:rsidP="008B1DFE">
      <w:pPr>
        <w:pStyle w:val="ListParagraph"/>
        <w:numPr>
          <w:ilvl w:val="0"/>
          <w:numId w:val="3"/>
        </w:numPr>
        <w:tabs>
          <w:tab w:val="left" w:pos="3240"/>
        </w:tabs>
        <w:rPr>
          <w:sz w:val="32"/>
          <w:szCs w:val="32"/>
        </w:rPr>
      </w:pPr>
      <w:r w:rsidRPr="002D2E48">
        <w:rPr>
          <w:sz w:val="32"/>
          <w:szCs w:val="32"/>
        </w:rPr>
        <w:lastRenderedPageBreak/>
        <w:t>Other elements in the Architecture</w:t>
      </w:r>
    </w:p>
    <w:p w14:paraId="29584B52" w14:textId="77777777" w:rsidR="008B1DFE" w:rsidRDefault="008B1DFE" w:rsidP="008B1DFE">
      <w:pPr>
        <w:tabs>
          <w:tab w:val="left" w:pos="3240"/>
        </w:tabs>
      </w:pPr>
    </w:p>
    <w:p w14:paraId="3B4E4781" w14:textId="77777777" w:rsidR="008B1DFE" w:rsidRPr="002D2E48" w:rsidRDefault="008B1DFE" w:rsidP="008B1DFE">
      <w:pPr>
        <w:pStyle w:val="ListParagraph"/>
        <w:numPr>
          <w:ilvl w:val="0"/>
          <w:numId w:val="4"/>
        </w:numPr>
        <w:tabs>
          <w:tab w:val="left" w:pos="3240"/>
        </w:tabs>
        <w:rPr>
          <w:sz w:val="28"/>
          <w:szCs w:val="28"/>
        </w:rPr>
      </w:pPr>
      <w:r w:rsidRPr="002D2E48">
        <w:rPr>
          <w:sz w:val="28"/>
          <w:szCs w:val="28"/>
        </w:rPr>
        <w:t>Containerization with Docker</w:t>
      </w:r>
    </w:p>
    <w:p w14:paraId="4519FAFA" w14:textId="77777777" w:rsidR="008B1DFE" w:rsidRPr="002D2E48" w:rsidRDefault="008B1DFE" w:rsidP="008B1DFE">
      <w:pPr>
        <w:tabs>
          <w:tab w:val="left" w:pos="3240"/>
        </w:tabs>
        <w:rPr>
          <w:sz w:val="28"/>
          <w:szCs w:val="28"/>
        </w:rPr>
      </w:pPr>
    </w:p>
    <w:p w14:paraId="10BE1DDE" w14:textId="3A76BF2C" w:rsidR="008B1DFE" w:rsidRPr="002D2E48" w:rsidRDefault="008B1DFE" w:rsidP="008B1DFE">
      <w:pPr>
        <w:pStyle w:val="ListParagraph"/>
        <w:numPr>
          <w:ilvl w:val="0"/>
          <w:numId w:val="4"/>
        </w:numPr>
        <w:tabs>
          <w:tab w:val="left" w:pos="3240"/>
        </w:tabs>
        <w:rPr>
          <w:sz w:val="28"/>
          <w:szCs w:val="28"/>
        </w:rPr>
      </w:pPr>
      <w:r w:rsidRPr="002D2E48">
        <w:rPr>
          <w:sz w:val="28"/>
          <w:szCs w:val="28"/>
        </w:rPr>
        <w:t xml:space="preserve">Interfacing with GIT and </w:t>
      </w:r>
      <w:r w:rsidR="00CD119F">
        <w:rPr>
          <w:sz w:val="28"/>
          <w:szCs w:val="28"/>
        </w:rPr>
        <w:t>J</w:t>
      </w:r>
      <w:r w:rsidRPr="002D2E48">
        <w:rPr>
          <w:sz w:val="28"/>
          <w:szCs w:val="28"/>
        </w:rPr>
        <w:t>ENKINS</w:t>
      </w:r>
    </w:p>
    <w:p w14:paraId="688C8757" w14:textId="77777777" w:rsidR="008B1DFE" w:rsidRPr="002D2E48" w:rsidRDefault="008B1DFE" w:rsidP="008B1DFE">
      <w:pPr>
        <w:tabs>
          <w:tab w:val="left" w:pos="3240"/>
        </w:tabs>
        <w:rPr>
          <w:sz w:val="28"/>
          <w:szCs w:val="28"/>
        </w:rPr>
      </w:pPr>
    </w:p>
    <w:p w14:paraId="72310F8F" w14:textId="77777777" w:rsidR="008B1DFE" w:rsidRPr="002D2E48" w:rsidRDefault="008B1DFE" w:rsidP="008B1DFE">
      <w:pPr>
        <w:pStyle w:val="ListParagraph"/>
        <w:numPr>
          <w:ilvl w:val="0"/>
          <w:numId w:val="4"/>
        </w:numPr>
        <w:tabs>
          <w:tab w:val="left" w:pos="3240"/>
        </w:tabs>
        <w:rPr>
          <w:sz w:val="28"/>
          <w:szCs w:val="28"/>
        </w:rPr>
      </w:pPr>
      <w:r w:rsidRPr="002D2E48">
        <w:rPr>
          <w:sz w:val="28"/>
          <w:szCs w:val="28"/>
        </w:rPr>
        <w:t>Pushing to cloud</w:t>
      </w:r>
    </w:p>
    <w:p w14:paraId="5F2EE3EC" w14:textId="77777777" w:rsidR="008B1DFE" w:rsidRPr="002D2E48" w:rsidRDefault="008B1DFE" w:rsidP="008B1DFE">
      <w:pPr>
        <w:tabs>
          <w:tab w:val="left" w:pos="3240"/>
        </w:tabs>
        <w:rPr>
          <w:sz w:val="28"/>
          <w:szCs w:val="28"/>
        </w:rPr>
      </w:pPr>
    </w:p>
    <w:p w14:paraId="24EAC20F" w14:textId="77777777" w:rsidR="008B1DFE" w:rsidRPr="002D2E48" w:rsidRDefault="008B1DFE" w:rsidP="008B1DFE">
      <w:pPr>
        <w:pStyle w:val="ListParagraph"/>
        <w:numPr>
          <w:ilvl w:val="0"/>
          <w:numId w:val="4"/>
        </w:numPr>
        <w:tabs>
          <w:tab w:val="left" w:pos="3240"/>
        </w:tabs>
        <w:rPr>
          <w:sz w:val="28"/>
          <w:szCs w:val="28"/>
        </w:rPr>
      </w:pPr>
      <w:r w:rsidRPr="002D2E48">
        <w:rPr>
          <w:sz w:val="28"/>
          <w:szCs w:val="28"/>
        </w:rPr>
        <w:t>CI and CD</w:t>
      </w:r>
    </w:p>
    <w:p w14:paraId="5D236D73" w14:textId="77777777" w:rsidR="008B1DFE" w:rsidRDefault="008B1DFE" w:rsidP="008B1DFE">
      <w:pPr>
        <w:tabs>
          <w:tab w:val="left" w:pos="3240"/>
        </w:tabs>
      </w:pPr>
    </w:p>
    <w:p w14:paraId="332AB0DE" w14:textId="77777777" w:rsidR="008B1DFE" w:rsidRDefault="008B1DFE" w:rsidP="008B1DFE">
      <w:pPr>
        <w:tabs>
          <w:tab w:val="left" w:pos="3240"/>
        </w:tabs>
      </w:pPr>
    </w:p>
    <w:p w14:paraId="07CFF132" w14:textId="7A78E137" w:rsidR="008B1DFE" w:rsidRDefault="00B11391" w:rsidP="008B1DFE">
      <w:pPr>
        <w:tabs>
          <w:tab w:val="left" w:pos="3240"/>
        </w:tabs>
        <w:rPr>
          <w:b/>
          <w:bCs/>
          <w:sz w:val="32"/>
          <w:szCs w:val="32"/>
        </w:rPr>
      </w:pPr>
      <w:r>
        <w:rPr>
          <w:b/>
          <w:bCs/>
          <w:sz w:val="32"/>
          <w:szCs w:val="32"/>
        </w:rPr>
        <w:t>Recommended Solution:-</w:t>
      </w:r>
    </w:p>
    <w:p w14:paraId="0A650647" w14:textId="77777777" w:rsidR="0031511D" w:rsidRDefault="0031511D" w:rsidP="008B1DFE">
      <w:pPr>
        <w:tabs>
          <w:tab w:val="left" w:pos="3240"/>
        </w:tabs>
        <w:rPr>
          <w:b/>
          <w:bCs/>
          <w:sz w:val="32"/>
          <w:szCs w:val="32"/>
        </w:rPr>
      </w:pPr>
    </w:p>
    <w:p w14:paraId="6DD1E132" w14:textId="4C5B2EAF" w:rsidR="003F1359" w:rsidRPr="003F1359" w:rsidRDefault="003F1359" w:rsidP="002F281A">
      <w:pPr>
        <w:tabs>
          <w:tab w:val="left" w:pos="3240"/>
        </w:tabs>
        <w:jc w:val="both"/>
        <w:rPr>
          <w:sz w:val="32"/>
          <w:szCs w:val="32"/>
        </w:rPr>
      </w:pPr>
      <w:r>
        <w:rPr>
          <w:sz w:val="32"/>
          <w:szCs w:val="32"/>
        </w:rPr>
        <w:t>The Plan C will be the most preferred design for this app</w:t>
      </w:r>
      <w:r w:rsidR="00C067B7">
        <w:rPr>
          <w:sz w:val="32"/>
          <w:szCs w:val="32"/>
        </w:rPr>
        <w:t xml:space="preserve"> </w:t>
      </w:r>
      <w:r w:rsidR="00977EAE">
        <w:rPr>
          <w:sz w:val="32"/>
          <w:szCs w:val="32"/>
        </w:rPr>
        <w:t>because</w:t>
      </w:r>
      <w:r w:rsidR="008A78A3">
        <w:rPr>
          <w:sz w:val="32"/>
          <w:szCs w:val="32"/>
        </w:rPr>
        <w:t xml:space="preserve"> </w:t>
      </w:r>
      <w:r w:rsidR="00977EAE">
        <w:rPr>
          <w:sz w:val="32"/>
          <w:szCs w:val="32"/>
        </w:rPr>
        <w:t>of the</w:t>
      </w:r>
      <w:r w:rsidR="000011D6">
        <w:rPr>
          <w:sz w:val="32"/>
          <w:szCs w:val="32"/>
        </w:rPr>
        <w:t xml:space="preserve"> Search box. The user needs to just enter the city name</w:t>
      </w:r>
      <w:r w:rsidR="002A3131">
        <w:rPr>
          <w:sz w:val="32"/>
          <w:szCs w:val="32"/>
        </w:rPr>
        <w:t xml:space="preserve"> and the search box will provide different options, that is, it will show all the options of the written city name but located in different areas.</w:t>
      </w:r>
      <w:r w:rsidR="000534B7">
        <w:rPr>
          <w:sz w:val="32"/>
          <w:szCs w:val="32"/>
        </w:rPr>
        <w:t xml:space="preserve"> This will work much faster </w:t>
      </w:r>
      <w:r w:rsidR="002F281A">
        <w:rPr>
          <w:sz w:val="32"/>
          <w:szCs w:val="32"/>
        </w:rPr>
        <w:t xml:space="preserve">and the user </w:t>
      </w:r>
      <w:r w:rsidR="00246876">
        <w:rPr>
          <w:sz w:val="32"/>
          <w:szCs w:val="32"/>
        </w:rPr>
        <w:t>doe</w:t>
      </w:r>
      <w:r w:rsidR="00A75101">
        <w:rPr>
          <w:sz w:val="32"/>
          <w:szCs w:val="32"/>
        </w:rPr>
        <w:t>s</w:t>
      </w:r>
      <w:r w:rsidR="00246876">
        <w:rPr>
          <w:sz w:val="32"/>
          <w:szCs w:val="32"/>
        </w:rPr>
        <w:t xml:space="preserve">n’t </w:t>
      </w:r>
      <w:r w:rsidR="002F281A">
        <w:rPr>
          <w:sz w:val="32"/>
          <w:szCs w:val="32"/>
        </w:rPr>
        <w:t>need</w:t>
      </w:r>
      <w:r w:rsidR="00CA7B17">
        <w:rPr>
          <w:sz w:val="32"/>
          <w:szCs w:val="32"/>
        </w:rPr>
        <w:t xml:space="preserve"> </w:t>
      </w:r>
      <w:r w:rsidR="00246876">
        <w:rPr>
          <w:sz w:val="32"/>
          <w:szCs w:val="32"/>
        </w:rPr>
        <w:t>to</w:t>
      </w:r>
      <w:r w:rsidR="002F281A">
        <w:rPr>
          <w:sz w:val="32"/>
          <w:szCs w:val="32"/>
        </w:rPr>
        <w:t xml:space="preserve"> enter various fields.</w:t>
      </w:r>
    </w:p>
    <w:p w14:paraId="4F64B5A6" w14:textId="77777777" w:rsidR="008B1DFE" w:rsidRDefault="008B1DFE" w:rsidP="002F281A">
      <w:pPr>
        <w:tabs>
          <w:tab w:val="left" w:pos="3240"/>
        </w:tabs>
        <w:jc w:val="both"/>
      </w:pPr>
    </w:p>
    <w:p w14:paraId="65997AC4" w14:textId="77777777" w:rsidR="008B1DFE" w:rsidRDefault="008B1DFE" w:rsidP="002F281A">
      <w:pPr>
        <w:tabs>
          <w:tab w:val="left" w:pos="3240"/>
        </w:tabs>
        <w:jc w:val="both"/>
      </w:pPr>
    </w:p>
    <w:p w14:paraId="4C07ACC2" w14:textId="77777777" w:rsidR="008B1DFE" w:rsidRDefault="008B1DFE" w:rsidP="002F281A">
      <w:pPr>
        <w:tabs>
          <w:tab w:val="left" w:pos="3240"/>
        </w:tabs>
        <w:jc w:val="both"/>
      </w:pPr>
    </w:p>
    <w:p w14:paraId="5D7B7C78" w14:textId="77777777" w:rsidR="008B1DFE" w:rsidRDefault="008B1DFE" w:rsidP="008B1DFE">
      <w:pPr>
        <w:tabs>
          <w:tab w:val="left" w:pos="3240"/>
        </w:tabs>
      </w:pPr>
    </w:p>
    <w:p w14:paraId="6562FA4F" w14:textId="77777777" w:rsidR="008B1DFE" w:rsidRDefault="008B1DFE" w:rsidP="008B1DFE">
      <w:pPr>
        <w:tabs>
          <w:tab w:val="left" w:pos="3240"/>
        </w:tabs>
      </w:pPr>
    </w:p>
    <w:p w14:paraId="21298610" w14:textId="77777777" w:rsidR="008B1DFE" w:rsidRDefault="008B1DFE" w:rsidP="008B1DFE">
      <w:pPr>
        <w:tabs>
          <w:tab w:val="left" w:pos="3240"/>
        </w:tabs>
      </w:pPr>
    </w:p>
    <w:p w14:paraId="5108D3BA" w14:textId="77777777" w:rsidR="008B1DFE" w:rsidRPr="00B6787B" w:rsidRDefault="008B1DFE" w:rsidP="008B1DFE">
      <w:pPr>
        <w:tabs>
          <w:tab w:val="left" w:pos="3240"/>
        </w:tabs>
      </w:pPr>
    </w:p>
    <w:p w14:paraId="5AAF5E16" w14:textId="77777777" w:rsidR="008B1DFE" w:rsidRDefault="008B1DFE" w:rsidP="008B1DFE">
      <w:pPr>
        <w:tabs>
          <w:tab w:val="left" w:pos="3240"/>
        </w:tabs>
        <w:rPr>
          <w:b/>
          <w:bCs/>
        </w:rPr>
      </w:pPr>
    </w:p>
    <w:p w14:paraId="14B951D4" w14:textId="77777777" w:rsidR="008B1DFE" w:rsidRDefault="008B1DFE" w:rsidP="008B1DFE">
      <w:pPr>
        <w:tabs>
          <w:tab w:val="left" w:pos="3240"/>
        </w:tabs>
        <w:rPr>
          <w:b/>
          <w:bCs/>
        </w:rPr>
      </w:pPr>
    </w:p>
    <w:p w14:paraId="2484F1B5" w14:textId="77777777" w:rsidR="008B1DFE" w:rsidRDefault="008B1DFE" w:rsidP="008B1DFE">
      <w:pPr>
        <w:tabs>
          <w:tab w:val="left" w:pos="3240"/>
        </w:tabs>
        <w:rPr>
          <w:b/>
          <w:bCs/>
        </w:rPr>
      </w:pPr>
    </w:p>
    <w:p w14:paraId="1B396F5E" w14:textId="77777777" w:rsidR="008B1DFE" w:rsidRDefault="008B1DFE" w:rsidP="008B1DFE">
      <w:pPr>
        <w:tabs>
          <w:tab w:val="left" w:pos="3240"/>
        </w:tabs>
        <w:rPr>
          <w:b/>
          <w:bCs/>
        </w:rPr>
      </w:pPr>
    </w:p>
    <w:p w14:paraId="05722EFC" w14:textId="77777777" w:rsidR="008B1DFE" w:rsidRDefault="008B1DFE" w:rsidP="008B1DFE">
      <w:pPr>
        <w:tabs>
          <w:tab w:val="left" w:pos="3240"/>
        </w:tabs>
        <w:rPr>
          <w:b/>
          <w:bCs/>
        </w:rPr>
      </w:pPr>
    </w:p>
    <w:p w14:paraId="0881381E" w14:textId="77777777" w:rsidR="008B1DFE" w:rsidRDefault="008B1DFE" w:rsidP="008B1DFE">
      <w:pPr>
        <w:tabs>
          <w:tab w:val="left" w:pos="3240"/>
        </w:tabs>
        <w:rPr>
          <w:b/>
          <w:bCs/>
        </w:rPr>
      </w:pPr>
    </w:p>
    <w:p w14:paraId="60527DB6" w14:textId="77777777" w:rsidR="008B1DFE" w:rsidRDefault="008B1DFE" w:rsidP="008B1DFE">
      <w:pPr>
        <w:tabs>
          <w:tab w:val="left" w:pos="3240"/>
        </w:tabs>
        <w:rPr>
          <w:b/>
          <w:bCs/>
        </w:rPr>
      </w:pPr>
    </w:p>
    <w:p w14:paraId="57AD8C67" w14:textId="77777777" w:rsidR="008B1DFE" w:rsidRDefault="008B1DFE" w:rsidP="008B1DFE">
      <w:pPr>
        <w:tabs>
          <w:tab w:val="left" w:pos="3240"/>
        </w:tabs>
        <w:rPr>
          <w:b/>
          <w:bCs/>
        </w:rPr>
      </w:pPr>
    </w:p>
    <w:p w14:paraId="37F02ABA" w14:textId="77777777" w:rsidR="008B1DFE" w:rsidRDefault="008B1DFE" w:rsidP="008B1DFE">
      <w:pPr>
        <w:tabs>
          <w:tab w:val="left" w:pos="3240"/>
        </w:tabs>
        <w:rPr>
          <w:b/>
          <w:bCs/>
        </w:rPr>
      </w:pPr>
    </w:p>
    <w:p w14:paraId="13A3FD36" w14:textId="77777777" w:rsidR="008B1DFE" w:rsidRDefault="008B1DFE" w:rsidP="008B1DFE">
      <w:pPr>
        <w:tabs>
          <w:tab w:val="left" w:pos="3240"/>
        </w:tabs>
        <w:rPr>
          <w:b/>
          <w:bCs/>
        </w:rPr>
      </w:pPr>
    </w:p>
    <w:p w14:paraId="4CC116F7" w14:textId="77777777" w:rsidR="008B1DFE" w:rsidRDefault="008B1DFE" w:rsidP="008B1DFE">
      <w:pPr>
        <w:tabs>
          <w:tab w:val="left" w:pos="3240"/>
        </w:tabs>
        <w:rPr>
          <w:b/>
          <w:bCs/>
        </w:rPr>
      </w:pPr>
    </w:p>
    <w:p w14:paraId="269AE935" w14:textId="77777777" w:rsidR="008B1DFE" w:rsidRDefault="008B1DFE" w:rsidP="008B1DFE">
      <w:pPr>
        <w:tabs>
          <w:tab w:val="left" w:pos="3240"/>
        </w:tabs>
        <w:rPr>
          <w:b/>
          <w:bCs/>
        </w:rPr>
      </w:pPr>
    </w:p>
    <w:p w14:paraId="1FF16A2D" w14:textId="77777777" w:rsidR="008B1DFE" w:rsidRDefault="008B1DFE" w:rsidP="008B1DFE">
      <w:pPr>
        <w:tabs>
          <w:tab w:val="left" w:pos="3240"/>
        </w:tabs>
        <w:rPr>
          <w:b/>
          <w:bCs/>
        </w:rPr>
      </w:pPr>
    </w:p>
    <w:p w14:paraId="0B83049C" w14:textId="77777777" w:rsidR="008B1DFE" w:rsidRDefault="008B1DFE" w:rsidP="008B1DFE">
      <w:pPr>
        <w:tabs>
          <w:tab w:val="left" w:pos="3240"/>
        </w:tabs>
        <w:rPr>
          <w:b/>
          <w:bCs/>
        </w:rPr>
      </w:pPr>
    </w:p>
    <w:p w14:paraId="3C549A5B" w14:textId="77777777" w:rsidR="008B1DFE" w:rsidRDefault="008B1DFE" w:rsidP="008B1DFE">
      <w:pPr>
        <w:tabs>
          <w:tab w:val="left" w:pos="3240"/>
        </w:tabs>
        <w:rPr>
          <w:b/>
          <w:bCs/>
        </w:rPr>
      </w:pPr>
    </w:p>
    <w:p w14:paraId="14B26C0E" w14:textId="77777777" w:rsidR="008B1DFE" w:rsidRDefault="008B1DFE" w:rsidP="008B1DFE">
      <w:pPr>
        <w:tabs>
          <w:tab w:val="left" w:pos="3240"/>
        </w:tabs>
        <w:rPr>
          <w:b/>
          <w:bCs/>
        </w:rPr>
      </w:pPr>
    </w:p>
    <w:p w14:paraId="1BE80425" w14:textId="77777777" w:rsidR="008B1DFE" w:rsidRDefault="008B1DFE" w:rsidP="008B1DFE">
      <w:pPr>
        <w:tabs>
          <w:tab w:val="left" w:pos="3240"/>
        </w:tabs>
        <w:rPr>
          <w:b/>
          <w:bCs/>
        </w:rPr>
      </w:pPr>
    </w:p>
    <w:p w14:paraId="2EF3B59E" w14:textId="77777777" w:rsidR="008B1DFE" w:rsidRDefault="008B1DFE" w:rsidP="008B1DFE">
      <w:pPr>
        <w:tabs>
          <w:tab w:val="left" w:pos="3240"/>
        </w:tabs>
        <w:rPr>
          <w:b/>
          <w:bCs/>
        </w:rPr>
      </w:pPr>
    </w:p>
    <w:p w14:paraId="568B2E63" w14:textId="77777777" w:rsidR="008B1DFE" w:rsidRDefault="008B1DFE" w:rsidP="008B1DFE">
      <w:pPr>
        <w:tabs>
          <w:tab w:val="left" w:pos="3240"/>
        </w:tabs>
        <w:rPr>
          <w:b/>
          <w:bCs/>
        </w:rPr>
      </w:pPr>
    </w:p>
    <w:p w14:paraId="3E6D2136" w14:textId="77777777" w:rsidR="00A3398C" w:rsidRDefault="00A3398C"/>
    <w:sectPr w:rsidR="00A3398C" w:rsidSect="00BC11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Telugu Sangam MN">
    <w:panose1 w:val="00000500000000000000"/>
    <w:charset w:val="00"/>
    <w:family w:val="auto"/>
    <w:pitch w:val="variable"/>
    <w:sig w:usb0="00200003" w:usb1="00000000" w:usb2="00000000" w:usb3="00000000" w:csb0="00000001"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0223E"/>
    <w:multiLevelType w:val="hybridMultilevel"/>
    <w:tmpl w:val="D9647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1572E"/>
    <w:multiLevelType w:val="hybridMultilevel"/>
    <w:tmpl w:val="DF00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D7A95"/>
    <w:multiLevelType w:val="hybridMultilevel"/>
    <w:tmpl w:val="0576C4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8401AC"/>
    <w:multiLevelType w:val="hybridMultilevel"/>
    <w:tmpl w:val="7EFE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avya Verma Intern20">
    <w15:presenceInfo w15:providerId="AD" w15:userId="S::abha2020@in.ibm.com::59dfd569-f439-439b-97c1-a4cc7a6aa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FE"/>
    <w:rsid w:val="000011D6"/>
    <w:rsid w:val="000512CD"/>
    <w:rsid w:val="000534B7"/>
    <w:rsid w:val="00242C25"/>
    <w:rsid w:val="00246876"/>
    <w:rsid w:val="002A3131"/>
    <w:rsid w:val="002F281A"/>
    <w:rsid w:val="0031511D"/>
    <w:rsid w:val="003F1359"/>
    <w:rsid w:val="005E20D4"/>
    <w:rsid w:val="005F1C7F"/>
    <w:rsid w:val="0075499A"/>
    <w:rsid w:val="008575DE"/>
    <w:rsid w:val="008A78A3"/>
    <w:rsid w:val="008B1DFE"/>
    <w:rsid w:val="008C7E03"/>
    <w:rsid w:val="009123F9"/>
    <w:rsid w:val="00977EAE"/>
    <w:rsid w:val="009C06EB"/>
    <w:rsid w:val="00A3398C"/>
    <w:rsid w:val="00A75101"/>
    <w:rsid w:val="00AB604E"/>
    <w:rsid w:val="00AE5579"/>
    <w:rsid w:val="00B11391"/>
    <w:rsid w:val="00BC1160"/>
    <w:rsid w:val="00C067B7"/>
    <w:rsid w:val="00C83702"/>
    <w:rsid w:val="00CA7B17"/>
    <w:rsid w:val="00CD119F"/>
    <w:rsid w:val="00D06693"/>
    <w:rsid w:val="00E77856"/>
    <w:rsid w:val="00F75F3D"/>
    <w:rsid w:val="00FB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0AF887"/>
  <w15:chartTrackingRefBased/>
  <w15:docId w15:val="{FAC23153-8588-564B-81A7-E6E58802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F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428</Words>
  <Characters>2440</Characters>
  <Application>Microsoft Office Word</Application>
  <DocSecurity>4</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Abhavya Verma Intern20</dc:creator>
  <cp:keywords/>
  <dc:description/>
  <cp:lastModifiedBy>SHERRY intern2020</cp:lastModifiedBy>
  <cp:revision>2</cp:revision>
  <dcterms:created xsi:type="dcterms:W3CDTF">2020-01-26T17:46:00Z</dcterms:created>
  <dcterms:modified xsi:type="dcterms:W3CDTF">2020-01-26T17:46:00Z</dcterms:modified>
</cp:coreProperties>
</file>